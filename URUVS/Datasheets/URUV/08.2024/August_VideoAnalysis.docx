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C685D" w14:textId="77777777" w:rsidR="00FD17B6" w:rsidRDefault="00FD17B6" w:rsidP="00FD17B6">
      <w:r w:rsidRPr="00B45BD2">
        <w:t>29_08_2024_0722_C5_D1_LTPD5_F2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D17B6" w:rsidRPr="008E4BD1" w14:paraId="2A6CA7C0" w14:textId="77777777" w:rsidTr="00516F23">
        <w:tc>
          <w:tcPr>
            <w:tcW w:w="2337" w:type="dxa"/>
            <w:shd w:val="clear" w:color="auto" w:fill="DEEAF6" w:themeFill="accent5" w:themeFillTint="33"/>
          </w:tcPr>
          <w:p w14:paraId="4E7CA6D4" w14:textId="77777777" w:rsidR="00FD17B6" w:rsidRPr="00936BF1" w:rsidRDefault="00FD17B6" w:rsidP="00516F23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Pr="00B45BD2">
              <w:t>LTPD5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F18F433" w14:textId="77777777" w:rsidR="00FD17B6" w:rsidRPr="008E4BD1" w:rsidRDefault="00FD17B6" w:rsidP="00516F23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Pr="00B45BD2">
              <w:t>29_08_2024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B5D128F" w14:textId="77777777" w:rsidR="00FD17B6" w:rsidRPr="00936BF1" w:rsidRDefault="00FD17B6" w:rsidP="00516F23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Pr="00B45BD2">
              <w:t>C5_D1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C9DBD1B" w14:textId="77777777" w:rsidR="00FD17B6" w:rsidRPr="008E4BD1" w:rsidRDefault="00FD17B6" w:rsidP="00516F23">
            <w:r w:rsidRPr="008E4BD1">
              <w:rPr>
                <w:b/>
                <w:bCs/>
              </w:rPr>
              <w:t>#FILES:</w:t>
            </w:r>
            <w:r>
              <w:t xml:space="preserve"> 3</w:t>
            </w:r>
          </w:p>
        </w:tc>
      </w:tr>
      <w:tr w:rsidR="00FD17B6" w:rsidRPr="00936BF1" w14:paraId="35437A58" w14:textId="77777777" w:rsidTr="00516F23">
        <w:tc>
          <w:tcPr>
            <w:tcW w:w="2337" w:type="dxa"/>
            <w:shd w:val="clear" w:color="auto" w:fill="DEEAF6" w:themeFill="accent5" w:themeFillTint="33"/>
          </w:tcPr>
          <w:p w14:paraId="256C3CA8" w14:textId="77777777" w:rsidR="00FD17B6" w:rsidRPr="00936BF1" w:rsidRDefault="00FD17B6" w:rsidP="00516F23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45FAC95" w14:textId="77777777" w:rsidR="00FD17B6" w:rsidRPr="003B7EFE" w:rsidRDefault="00FD17B6" w:rsidP="00516F23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>
              <w:rPr>
                <w:b/>
                <w:bCs/>
              </w:rPr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56CA8C5" w14:textId="77777777" w:rsidR="00FD17B6" w:rsidRPr="00936BF1" w:rsidRDefault="00FD17B6" w:rsidP="00516F23">
            <w:r w:rsidRPr="00936BF1">
              <w:rPr>
                <w:b/>
                <w:bCs/>
              </w:rPr>
              <w:t>F2:</w:t>
            </w:r>
            <w:r>
              <w:t xml:space="preserve"> 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49362D5" w14:textId="77777777" w:rsidR="00FD17B6" w:rsidRPr="00936BF1" w:rsidRDefault="00FD17B6" w:rsidP="00516F23">
            <w:r w:rsidRPr="00936BF1">
              <w:rPr>
                <w:b/>
                <w:bCs/>
              </w:rPr>
              <w:t>F3:</w:t>
            </w:r>
            <w:r>
              <w:t xml:space="preserve"> 08:09</w:t>
            </w:r>
          </w:p>
        </w:tc>
      </w:tr>
      <w:tr w:rsidR="00FD17B6" w:rsidRPr="00936BF1" w14:paraId="659C21BD" w14:textId="77777777" w:rsidTr="00516F23">
        <w:tc>
          <w:tcPr>
            <w:tcW w:w="2337" w:type="dxa"/>
            <w:shd w:val="clear" w:color="auto" w:fill="DEEAF6" w:themeFill="accent5" w:themeFillTint="33"/>
          </w:tcPr>
          <w:p w14:paraId="78B94A32" w14:textId="77777777" w:rsidR="00FD17B6" w:rsidRPr="00936BF1" w:rsidRDefault="00FD17B6" w:rsidP="00516F23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7606442" w14:textId="77777777" w:rsidR="00FD17B6" w:rsidRPr="00936BF1" w:rsidRDefault="00FD17B6" w:rsidP="00516F23">
            <w:r>
              <w:rPr>
                <w:b/>
                <w:bCs/>
              </w:rPr>
              <w:t>TIME START:</w:t>
            </w:r>
            <w:r>
              <w:t xml:space="preserve"> 7:24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7F3412C" w14:textId="77777777" w:rsidR="00FD17B6" w:rsidRPr="00936BF1" w:rsidRDefault="00FD17B6" w:rsidP="00516F23">
            <w:r>
              <w:rPr>
                <w:b/>
                <w:bCs/>
              </w:rPr>
              <w:t>TIME END:</w:t>
            </w:r>
            <w:r>
              <w:t xml:space="preserve"> END OF F3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A17FEF0" w14:textId="77777777" w:rsidR="00FD17B6" w:rsidRPr="00936BF1" w:rsidRDefault="00FD17B6" w:rsidP="00516F23">
            <w:pPr>
              <w:rPr>
                <w:b/>
                <w:bCs/>
              </w:rPr>
            </w:pPr>
          </w:p>
        </w:tc>
      </w:tr>
      <w:tr w:rsidR="00FD17B6" w:rsidRPr="008E4BD1" w14:paraId="6EA7CA1B" w14:textId="77777777" w:rsidTr="00516F23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1C746B9" w14:textId="77777777" w:rsidR="00FD17B6" w:rsidRPr="008E4BD1" w:rsidRDefault="00FD17B6" w:rsidP="00516F23">
            <w:r w:rsidRPr="008E4BD1">
              <w:rPr>
                <w:b/>
                <w:bCs/>
              </w:rPr>
              <w:t>VISIBILITY:</w:t>
            </w:r>
            <w:r>
              <w:t xml:space="preserve"> 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4F0F2BC" w14:textId="77777777" w:rsidR="00FD17B6" w:rsidRPr="008E4BD1" w:rsidRDefault="00FD17B6" w:rsidP="00516F23">
            <w:r w:rsidRPr="008E4BD1">
              <w:rPr>
                <w:b/>
                <w:bCs/>
              </w:rPr>
              <w:t>VEGITATION:</w:t>
            </w:r>
            <w:r>
              <w:t xml:space="preserve"> 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A9CF3BB" w14:textId="77777777" w:rsidR="00FD17B6" w:rsidRPr="008E4BD1" w:rsidRDefault="00FD17B6" w:rsidP="00516F23">
            <w:r w:rsidRPr="008E4BD1">
              <w:rPr>
                <w:b/>
                <w:bCs/>
              </w:rPr>
              <w:t>DATE ANALYZED:</w:t>
            </w:r>
            <w:r>
              <w:t xml:space="preserve"> 7/17/24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23F3A2E" w14:textId="77777777" w:rsidR="00FD17B6" w:rsidRPr="008E4BD1" w:rsidRDefault="00FD17B6" w:rsidP="00516F23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FD17B6" w:rsidRPr="008E4BD1" w14:paraId="19593125" w14:textId="77777777" w:rsidTr="00516F23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014E04" w14:textId="77777777" w:rsidR="00FD17B6" w:rsidRPr="008E4BD1" w:rsidRDefault="00FD17B6" w:rsidP="00516F23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6B1AD1FB" w14:textId="77777777" w:rsidR="00FD17B6" w:rsidRDefault="00FD17B6" w:rsidP="00516F23"/>
          <w:p w14:paraId="7EF684EA" w14:textId="77777777" w:rsidR="00FD17B6" w:rsidRPr="00FD17B6" w:rsidRDefault="00FD17B6" w:rsidP="00516F23">
            <w:pPr>
              <w:rPr>
                <w:highlight w:val="yellow"/>
              </w:rPr>
            </w:pPr>
            <w:r w:rsidRPr="00FD17B6">
              <w:rPr>
                <w:highlight w:val="yellow"/>
              </w:rPr>
              <w:t>CRAB</w:t>
            </w:r>
          </w:p>
          <w:p w14:paraId="5255F33A" w14:textId="77777777" w:rsidR="00FD17B6" w:rsidRPr="00FD17B6" w:rsidRDefault="00FD17B6" w:rsidP="00FD17B6">
            <w:pPr>
              <w:pStyle w:val="ListParagraph"/>
              <w:numPr>
                <w:ilvl w:val="0"/>
                <w:numId w:val="9"/>
              </w:numPr>
              <w:rPr>
                <w:highlight w:val="yellow"/>
              </w:rPr>
            </w:pPr>
            <w:r w:rsidRPr="00FD17B6">
              <w:rPr>
                <w:highlight w:val="yellow"/>
              </w:rPr>
              <w:t>1 08.53 mud</w:t>
            </w:r>
          </w:p>
          <w:p w14:paraId="4660D967" w14:textId="77777777" w:rsidR="00FD17B6" w:rsidRPr="00FD17B6" w:rsidRDefault="00FD17B6" w:rsidP="00FD17B6">
            <w:pPr>
              <w:pStyle w:val="ListParagraph"/>
              <w:numPr>
                <w:ilvl w:val="0"/>
                <w:numId w:val="9"/>
              </w:numPr>
              <w:rPr>
                <w:highlight w:val="yellow"/>
              </w:rPr>
            </w:pPr>
            <w:r w:rsidRPr="00FD17B6">
              <w:rPr>
                <w:highlight w:val="yellow"/>
              </w:rPr>
              <w:t xml:space="preserve">1 9:00 swimmer </w:t>
            </w:r>
          </w:p>
          <w:p w14:paraId="0C811C63" w14:textId="77777777" w:rsidR="00FD17B6" w:rsidRPr="00FD17B6" w:rsidRDefault="00FD17B6" w:rsidP="00FD17B6">
            <w:pPr>
              <w:pStyle w:val="ListParagraph"/>
              <w:numPr>
                <w:ilvl w:val="0"/>
                <w:numId w:val="9"/>
              </w:numPr>
              <w:rPr>
                <w:highlight w:val="yellow"/>
              </w:rPr>
            </w:pPr>
            <w:r w:rsidRPr="00FD17B6">
              <w:rPr>
                <w:highlight w:val="yellow"/>
              </w:rPr>
              <w:t>1 12:23 swimmer</w:t>
            </w:r>
          </w:p>
          <w:p w14:paraId="502ABEE2" w14:textId="77777777" w:rsidR="00FD17B6" w:rsidRPr="00FD17B6" w:rsidRDefault="00FD17B6" w:rsidP="00FD17B6">
            <w:pPr>
              <w:pStyle w:val="ListParagraph"/>
              <w:numPr>
                <w:ilvl w:val="0"/>
                <w:numId w:val="9"/>
              </w:numPr>
              <w:rPr>
                <w:highlight w:val="yellow"/>
              </w:rPr>
            </w:pPr>
            <w:r w:rsidRPr="00FD17B6">
              <w:rPr>
                <w:highlight w:val="yellow"/>
              </w:rPr>
              <w:t xml:space="preserve">1 16:43 swimmer </w:t>
            </w:r>
          </w:p>
          <w:p w14:paraId="12E9B16E" w14:textId="77777777" w:rsidR="00FD17B6" w:rsidRPr="00FD17B6" w:rsidRDefault="00FD17B6" w:rsidP="00FD17B6">
            <w:pPr>
              <w:pStyle w:val="ListParagraph"/>
              <w:numPr>
                <w:ilvl w:val="0"/>
                <w:numId w:val="9"/>
              </w:numPr>
              <w:rPr>
                <w:highlight w:val="yellow"/>
              </w:rPr>
            </w:pPr>
            <w:r w:rsidRPr="00FD17B6">
              <w:rPr>
                <w:highlight w:val="yellow"/>
              </w:rPr>
              <w:t xml:space="preserve">1 02:05 (F2) mud </w:t>
            </w:r>
          </w:p>
          <w:p w14:paraId="2A488DD2" w14:textId="77777777" w:rsidR="00FD17B6" w:rsidRPr="00FD17B6" w:rsidRDefault="00FD17B6" w:rsidP="00FD17B6">
            <w:pPr>
              <w:pStyle w:val="ListParagraph"/>
              <w:numPr>
                <w:ilvl w:val="0"/>
                <w:numId w:val="9"/>
              </w:numPr>
              <w:rPr>
                <w:highlight w:val="yellow"/>
              </w:rPr>
            </w:pPr>
            <w:r w:rsidRPr="00FD17B6">
              <w:rPr>
                <w:highlight w:val="yellow"/>
              </w:rPr>
              <w:t xml:space="preserve">1 10:56 (F2) mud </w:t>
            </w:r>
          </w:p>
          <w:p w14:paraId="3C75885B" w14:textId="77777777" w:rsidR="00FD17B6" w:rsidRPr="00FD17B6" w:rsidRDefault="00FD17B6" w:rsidP="00FD17B6">
            <w:pPr>
              <w:pStyle w:val="ListParagraph"/>
              <w:numPr>
                <w:ilvl w:val="0"/>
                <w:numId w:val="9"/>
              </w:numPr>
              <w:rPr>
                <w:highlight w:val="yellow"/>
              </w:rPr>
            </w:pPr>
            <w:r w:rsidRPr="00FD17B6">
              <w:rPr>
                <w:highlight w:val="yellow"/>
              </w:rPr>
              <w:t xml:space="preserve">1 19:42 (F2) swimmer </w:t>
            </w:r>
          </w:p>
          <w:p w14:paraId="03FCE773" w14:textId="77777777" w:rsidR="00FD17B6" w:rsidRPr="00FD17B6" w:rsidRDefault="00FD17B6" w:rsidP="00FD17B6">
            <w:pPr>
              <w:pStyle w:val="ListParagraph"/>
              <w:numPr>
                <w:ilvl w:val="0"/>
                <w:numId w:val="9"/>
              </w:numPr>
              <w:rPr>
                <w:highlight w:val="yellow"/>
              </w:rPr>
            </w:pPr>
            <w:r w:rsidRPr="00FD17B6">
              <w:rPr>
                <w:highlight w:val="yellow"/>
              </w:rPr>
              <w:t xml:space="preserve">3 22:09 (F2) mud </w:t>
            </w:r>
          </w:p>
          <w:p w14:paraId="1847D8D5" w14:textId="77777777" w:rsidR="00FD17B6" w:rsidRPr="00FD17B6" w:rsidRDefault="00FD17B6" w:rsidP="00FD17B6">
            <w:pPr>
              <w:pStyle w:val="ListParagraph"/>
              <w:numPr>
                <w:ilvl w:val="0"/>
                <w:numId w:val="9"/>
              </w:numPr>
              <w:rPr>
                <w:highlight w:val="yellow"/>
              </w:rPr>
            </w:pPr>
            <w:r w:rsidRPr="00FD17B6">
              <w:rPr>
                <w:highlight w:val="yellow"/>
              </w:rPr>
              <w:t xml:space="preserve">1 24:57 (F2) swimmer (VERY PRETTY) </w:t>
            </w:r>
          </w:p>
          <w:p w14:paraId="175623BF" w14:textId="1F6CAE16" w:rsidR="00FD17B6" w:rsidRPr="00FD17B6" w:rsidRDefault="00FD17B6" w:rsidP="00FD17B6">
            <w:pPr>
              <w:pStyle w:val="ListParagraph"/>
              <w:numPr>
                <w:ilvl w:val="0"/>
                <w:numId w:val="9"/>
              </w:numPr>
              <w:rPr>
                <w:highlight w:val="yellow"/>
              </w:rPr>
            </w:pPr>
            <w:r w:rsidRPr="00FD17B6">
              <w:rPr>
                <w:highlight w:val="yellow"/>
              </w:rPr>
              <w:t xml:space="preserve">3 3:16 (F3) mud? </w:t>
            </w:r>
          </w:p>
          <w:p w14:paraId="5EA60AFC" w14:textId="77777777" w:rsidR="00FD17B6" w:rsidRPr="00FD17B6" w:rsidRDefault="00FD17B6" w:rsidP="00FD17B6">
            <w:pPr>
              <w:pStyle w:val="ListParagraph"/>
              <w:numPr>
                <w:ilvl w:val="0"/>
                <w:numId w:val="9"/>
              </w:numPr>
              <w:rPr>
                <w:highlight w:val="yellow"/>
              </w:rPr>
            </w:pPr>
            <w:r w:rsidRPr="00FD17B6">
              <w:rPr>
                <w:highlight w:val="yellow"/>
              </w:rPr>
              <w:t>2 swimmers 04.45 (f3)</w:t>
            </w:r>
          </w:p>
          <w:p w14:paraId="23005305" w14:textId="77777777" w:rsidR="00FD17B6" w:rsidRDefault="00FD17B6" w:rsidP="00516F23"/>
          <w:p w14:paraId="5E7DA8C0" w14:textId="77777777" w:rsidR="00FD17B6" w:rsidRPr="00FD17B6" w:rsidRDefault="00FD17B6" w:rsidP="00516F23">
            <w:pPr>
              <w:rPr>
                <w:highlight w:val="green"/>
              </w:rPr>
            </w:pPr>
            <w:r w:rsidRPr="00FD17B6">
              <w:rPr>
                <w:highlight w:val="green"/>
              </w:rPr>
              <w:t xml:space="preserve">FISH L </w:t>
            </w:r>
          </w:p>
          <w:p w14:paraId="15BFC7F6" w14:textId="77777777" w:rsidR="00FD17B6" w:rsidRPr="00FD17B6" w:rsidRDefault="00FD17B6" w:rsidP="00FD17B6">
            <w:pPr>
              <w:pStyle w:val="ListParagraph"/>
              <w:numPr>
                <w:ilvl w:val="0"/>
                <w:numId w:val="10"/>
              </w:numPr>
              <w:rPr>
                <w:highlight w:val="green"/>
              </w:rPr>
            </w:pPr>
            <w:r w:rsidRPr="00FD17B6">
              <w:rPr>
                <w:highlight w:val="green"/>
              </w:rPr>
              <w:t>1 09:44</w:t>
            </w:r>
          </w:p>
          <w:p w14:paraId="7966E5A8" w14:textId="77777777" w:rsidR="00FD17B6" w:rsidRPr="00FD17B6" w:rsidRDefault="00FD17B6" w:rsidP="00516F23">
            <w:pPr>
              <w:rPr>
                <w:highlight w:val="green"/>
              </w:rPr>
            </w:pPr>
          </w:p>
          <w:p w14:paraId="7B854E32" w14:textId="57FAF6D1" w:rsidR="00FD17B6" w:rsidRPr="00FD17B6" w:rsidRDefault="00FD17B6" w:rsidP="00516F23">
            <w:pPr>
              <w:rPr>
                <w:highlight w:val="green"/>
              </w:rPr>
            </w:pPr>
            <w:r w:rsidRPr="00FD17B6">
              <w:rPr>
                <w:highlight w:val="green"/>
              </w:rPr>
              <w:t xml:space="preserve">BUNTAL </w:t>
            </w:r>
          </w:p>
          <w:p w14:paraId="4415D138" w14:textId="77777777" w:rsidR="00FD17B6" w:rsidRPr="00FD17B6" w:rsidRDefault="00FD17B6" w:rsidP="00FD17B6">
            <w:pPr>
              <w:pStyle w:val="ListParagraph"/>
              <w:numPr>
                <w:ilvl w:val="0"/>
                <w:numId w:val="10"/>
              </w:numPr>
              <w:rPr>
                <w:highlight w:val="green"/>
              </w:rPr>
            </w:pPr>
            <w:r w:rsidRPr="00FD17B6">
              <w:rPr>
                <w:highlight w:val="green"/>
              </w:rPr>
              <w:t>1 15:04</w:t>
            </w:r>
          </w:p>
          <w:p w14:paraId="14083154" w14:textId="77777777" w:rsidR="00FD17B6" w:rsidRPr="008E4BD1" w:rsidRDefault="00FD17B6" w:rsidP="00516F23">
            <w:pPr>
              <w:rPr>
                <w:b/>
                <w:bCs/>
              </w:rPr>
            </w:pPr>
          </w:p>
        </w:tc>
      </w:tr>
    </w:tbl>
    <w:p w14:paraId="740F3FF2" w14:textId="67740260" w:rsidR="00FD17B6" w:rsidRDefault="00FD17B6">
      <w:r>
        <w:br w:type="page"/>
      </w:r>
    </w:p>
    <w:p w14:paraId="132EA6AB" w14:textId="77777777" w:rsidR="00FD17B6" w:rsidRDefault="00FD17B6" w:rsidP="00FD17B6">
      <w:r w:rsidRPr="002A2D5C">
        <w:lastRenderedPageBreak/>
        <w:t>29_08_2024_0728_C12_D2_LTPL4_F1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D17B6" w:rsidRPr="008E4BD1" w14:paraId="52F14E9F" w14:textId="77777777" w:rsidTr="00516F23">
        <w:tc>
          <w:tcPr>
            <w:tcW w:w="2337" w:type="dxa"/>
            <w:shd w:val="clear" w:color="auto" w:fill="DEEAF6" w:themeFill="accent5" w:themeFillTint="33"/>
          </w:tcPr>
          <w:p w14:paraId="7FBCAB2F" w14:textId="77777777" w:rsidR="00FD17B6" w:rsidRPr="00936BF1" w:rsidRDefault="00FD17B6" w:rsidP="00516F23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Pr="002A2D5C">
              <w:t>LTPL4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4002BB4" w14:textId="77777777" w:rsidR="00FD17B6" w:rsidRPr="008E4BD1" w:rsidRDefault="00FD17B6" w:rsidP="00516F23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Pr="002A2D5C">
              <w:t>29_08_2024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5995529" w14:textId="77777777" w:rsidR="00FD17B6" w:rsidRPr="00936BF1" w:rsidRDefault="00FD17B6" w:rsidP="00516F23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Pr="002A2D5C">
              <w:t>C12_D2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664C549" w14:textId="77777777" w:rsidR="00FD17B6" w:rsidRPr="008E4BD1" w:rsidRDefault="00FD17B6" w:rsidP="00516F23">
            <w:r w:rsidRPr="008E4BD1">
              <w:rPr>
                <w:b/>
                <w:bCs/>
              </w:rPr>
              <w:t>#FILES:</w:t>
            </w:r>
            <w:r>
              <w:t xml:space="preserve"> 3</w:t>
            </w:r>
          </w:p>
        </w:tc>
      </w:tr>
      <w:tr w:rsidR="00FD17B6" w:rsidRPr="00936BF1" w14:paraId="4684AB28" w14:textId="77777777" w:rsidTr="00516F23">
        <w:tc>
          <w:tcPr>
            <w:tcW w:w="2337" w:type="dxa"/>
            <w:shd w:val="clear" w:color="auto" w:fill="DEEAF6" w:themeFill="accent5" w:themeFillTint="33"/>
          </w:tcPr>
          <w:p w14:paraId="0E620015" w14:textId="77777777" w:rsidR="00FD17B6" w:rsidRPr="00936BF1" w:rsidRDefault="00FD17B6" w:rsidP="00516F23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0A9E2B2" w14:textId="77777777" w:rsidR="00FD17B6" w:rsidRPr="003B7EFE" w:rsidRDefault="00FD17B6" w:rsidP="00516F23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>
              <w:rPr>
                <w:b/>
                <w:bCs/>
              </w:rPr>
              <w:t>25:44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06AA1ED" w14:textId="77777777" w:rsidR="00FD17B6" w:rsidRPr="00936BF1" w:rsidRDefault="00FD17B6" w:rsidP="00516F23">
            <w:r w:rsidRPr="00936BF1">
              <w:rPr>
                <w:b/>
                <w:bCs/>
              </w:rPr>
              <w:t>F2:</w:t>
            </w:r>
            <w:r>
              <w:t xml:space="preserve"> 25:44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5D2E414" w14:textId="77777777" w:rsidR="00FD17B6" w:rsidRPr="00936BF1" w:rsidRDefault="00FD17B6" w:rsidP="00516F23">
            <w:r w:rsidRPr="00936BF1">
              <w:rPr>
                <w:b/>
                <w:bCs/>
              </w:rPr>
              <w:t>F3:</w:t>
            </w:r>
            <w:r>
              <w:t xml:space="preserve"> 09:24</w:t>
            </w:r>
          </w:p>
        </w:tc>
      </w:tr>
      <w:tr w:rsidR="00FD17B6" w:rsidRPr="00936BF1" w14:paraId="3E473F82" w14:textId="77777777" w:rsidTr="00516F23">
        <w:tc>
          <w:tcPr>
            <w:tcW w:w="2337" w:type="dxa"/>
            <w:shd w:val="clear" w:color="auto" w:fill="DEEAF6" w:themeFill="accent5" w:themeFillTint="33"/>
          </w:tcPr>
          <w:p w14:paraId="6AA6F9D7" w14:textId="77777777" w:rsidR="00FD17B6" w:rsidRPr="00936BF1" w:rsidRDefault="00FD17B6" w:rsidP="00516F23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2CBA4EB" w14:textId="77777777" w:rsidR="00FD17B6" w:rsidRPr="00936BF1" w:rsidRDefault="00FD17B6" w:rsidP="00516F23">
            <w:r>
              <w:rPr>
                <w:b/>
                <w:bCs/>
              </w:rPr>
              <w:t>TIME START:</w:t>
            </w:r>
            <w:r>
              <w:t xml:space="preserve"> 5:27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9828FDA" w14:textId="77777777" w:rsidR="00FD17B6" w:rsidRPr="00936BF1" w:rsidRDefault="00FD17B6" w:rsidP="00516F23">
            <w:r>
              <w:rPr>
                <w:b/>
                <w:bCs/>
              </w:rPr>
              <w:t>TIME END:</w:t>
            </w:r>
            <w:r>
              <w:t xml:space="preserve"> END OF F3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0D59F26" w14:textId="77777777" w:rsidR="00FD17B6" w:rsidRPr="00936BF1" w:rsidRDefault="00FD17B6" w:rsidP="00516F23">
            <w:pPr>
              <w:rPr>
                <w:b/>
                <w:bCs/>
              </w:rPr>
            </w:pPr>
          </w:p>
        </w:tc>
      </w:tr>
      <w:tr w:rsidR="00FD17B6" w:rsidRPr="008E4BD1" w14:paraId="1B9624A9" w14:textId="77777777" w:rsidTr="00516F23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E5C3BBD" w14:textId="77777777" w:rsidR="00FD17B6" w:rsidRPr="008E4BD1" w:rsidRDefault="00FD17B6" w:rsidP="00516F23">
            <w:r w:rsidRPr="008E4BD1">
              <w:rPr>
                <w:b/>
                <w:bCs/>
              </w:rPr>
              <w:t>VISIBILITY:</w:t>
            </w:r>
            <w:r>
              <w:t xml:space="preserve">  8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36C8F83" w14:textId="77777777" w:rsidR="00FD17B6" w:rsidRPr="008E4BD1" w:rsidRDefault="00FD17B6" w:rsidP="00516F23">
            <w:r w:rsidRPr="008E4BD1">
              <w:rPr>
                <w:b/>
                <w:bCs/>
              </w:rPr>
              <w:t>VEGITATION:</w:t>
            </w:r>
            <w:r>
              <w:t xml:space="preserve"> 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6CA63DD" w14:textId="77777777" w:rsidR="00FD17B6" w:rsidRPr="008E4BD1" w:rsidRDefault="00FD17B6" w:rsidP="00516F23">
            <w:r w:rsidRPr="008E4BD1">
              <w:rPr>
                <w:b/>
                <w:bCs/>
              </w:rPr>
              <w:t>DATE ANALYZED:</w:t>
            </w:r>
            <w:r>
              <w:t xml:space="preserve"> 7/17/2025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D65F5DF" w14:textId="77777777" w:rsidR="00FD17B6" w:rsidRPr="008E4BD1" w:rsidRDefault="00FD17B6" w:rsidP="00516F23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FD17B6" w:rsidRPr="008E4BD1" w14:paraId="7DAB0BFD" w14:textId="77777777" w:rsidTr="00F53373">
        <w:trPr>
          <w:trHeight w:val="7413"/>
        </w:trPr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A092728" w14:textId="77777777" w:rsidR="00FD17B6" w:rsidRPr="008E4BD1" w:rsidRDefault="00FD17B6" w:rsidP="00516F23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C301979" w14:textId="77777777" w:rsidR="00FD17B6" w:rsidRDefault="00FD17B6" w:rsidP="00516F23"/>
          <w:p w14:paraId="5C4E1F08" w14:textId="77777777" w:rsidR="00FD17B6" w:rsidRPr="00F53373" w:rsidRDefault="00FD17B6" w:rsidP="00516F23">
            <w:pPr>
              <w:rPr>
                <w:highlight w:val="green"/>
              </w:rPr>
            </w:pPr>
            <w:r w:rsidRPr="00F53373">
              <w:rPr>
                <w:highlight w:val="green"/>
              </w:rPr>
              <w:t>FISH F</w:t>
            </w:r>
          </w:p>
          <w:p w14:paraId="3C095B49" w14:textId="77777777" w:rsidR="00FD17B6" w:rsidRPr="00F53373" w:rsidRDefault="00FD17B6" w:rsidP="00FD17B6">
            <w:pPr>
              <w:pStyle w:val="ListParagraph"/>
              <w:numPr>
                <w:ilvl w:val="0"/>
                <w:numId w:val="10"/>
              </w:numPr>
              <w:rPr>
                <w:highlight w:val="green"/>
              </w:rPr>
            </w:pPr>
            <w:r w:rsidRPr="00F53373">
              <w:rPr>
                <w:highlight w:val="green"/>
              </w:rPr>
              <w:t>1 06:41</w:t>
            </w:r>
          </w:p>
          <w:p w14:paraId="4DFFD024" w14:textId="77777777" w:rsidR="00FD17B6" w:rsidRPr="00F53373" w:rsidRDefault="00FD17B6" w:rsidP="00FD17B6">
            <w:pPr>
              <w:pStyle w:val="ListParagraph"/>
              <w:numPr>
                <w:ilvl w:val="0"/>
                <w:numId w:val="10"/>
              </w:numPr>
              <w:rPr>
                <w:highlight w:val="green"/>
              </w:rPr>
            </w:pPr>
            <w:r w:rsidRPr="00F53373">
              <w:rPr>
                <w:highlight w:val="green"/>
              </w:rPr>
              <w:t>2 07:56</w:t>
            </w:r>
          </w:p>
          <w:p w14:paraId="69E0E000" w14:textId="77777777" w:rsidR="00FD17B6" w:rsidRPr="00F53373" w:rsidRDefault="00FD17B6" w:rsidP="00FD17B6">
            <w:pPr>
              <w:pStyle w:val="ListParagraph"/>
              <w:numPr>
                <w:ilvl w:val="0"/>
                <w:numId w:val="10"/>
              </w:numPr>
              <w:rPr>
                <w:highlight w:val="green"/>
              </w:rPr>
            </w:pPr>
            <w:r w:rsidRPr="00F53373">
              <w:rPr>
                <w:highlight w:val="green"/>
              </w:rPr>
              <w:t xml:space="preserve">3 08:30 </w:t>
            </w:r>
          </w:p>
          <w:p w14:paraId="72FE418E" w14:textId="77777777" w:rsidR="00FD17B6" w:rsidRPr="00F53373" w:rsidRDefault="00FD17B6" w:rsidP="00FD17B6">
            <w:pPr>
              <w:pStyle w:val="ListParagraph"/>
              <w:numPr>
                <w:ilvl w:val="0"/>
                <w:numId w:val="10"/>
              </w:numPr>
              <w:rPr>
                <w:highlight w:val="green"/>
              </w:rPr>
            </w:pPr>
            <w:r w:rsidRPr="00F53373">
              <w:rPr>
                <w:highlight w:val="green"/>
              </w:rPr>
              <w:t>5 03:08 (F3)</w:t>
            </w:r>
          </w:p>
          <w:p w14:paraId="1F25D176" w14:textId="77777777" w:rsidR="00FD17B6" w:rsidRPr="00F53373" w:rsidRDefault="00FD17B6" w:rsidP="00516F23">
            <w:pPr>
              <w:rPr>
                <w:highlight w:val="green"/>
              </w:rPr>
            </w:pPr>
          </w:p>
          <w:p w14:paraId="08E14C80" w14:textId="77777777" w:rsidR="00FD17B6" w:rsidRPr="00F53373" w:rsidRDefault="00FD17B6" w:rsidP="00516F23">
            <w:pPr>
              <w:rPr>
                <w:highlight w:val="green"/>
              </w:rPr>
            </w:pPr>
            <w:r w:rsidRPr="00F53373">
              <w:rPr>
                <w:highlight w:val="green"/>
              </w:rPr>
              <w:t>DOTDASH</w:t>
            </w:r>
          </w:p>
          <w:p w14:paraId="4640798E" w14:textId="77777777" w:rsidR="00FD17B6" w:rsidRPr="00F53373" w:rsidRDefault="00FD17B6" w:rsidP="00FD17B6">
            <w:pPr>
              <w:pStyle w:val="ListParagraph"/>
              <w:numPr>
                <w:ilvl w:val="0"/>
                <w:numId w:val="11"/>
              </w:numPr>
              <w:rPr>
                <w:highlight w:val="green"/>
              </w:rPr>
            </w:pPr>
            <w:r w:rsidRPr="00F53373">
              <w:rPr>
                <w:highlight w:val="green"/>
              </w:rPr>
              <w:t xml:space="preserve">1 09:13 </w:t>
            </w:r>
          </w:p>
          <w:p w14:paraId="32841920" w14:textId="77777777" w:rsidR="00FD17B6" w:rsidRPr="00F53373" w:rsidRDefault="00FD17B6" w:rsidP="00FD17B6">
            <w:pPr>
              <w:pStyle w:val="ListParagraph"/>
              <w:numPr>
                <w:ilvl w:val="0"/>
                <w:numId w:val="11"/>
              </w:numPr>
              <w:rPr>
                <w:highlight w:val="green"/>
              </w:rPr>
            </w:pPr>
            <w:r w:rsidRPr="00F53373">
              <w:rPr>
                <w:highlight w:val="green"/>
              </w:rPr>
              <w:t>2 25:00</w:t>
            </w:r>
          </w:p>
          <w:p w14:paraId="10C4A09E" w14:textId="77777777" w:rsidR="00FD17B6" w:rsidRPr="00F53373" w:rsidRDefault="00FD17B6" w:rsidP="00516F23">
            <w:pPr>
              <w:rPr>
                <w:highlight w:val="green"/>
              </w:rPr>
            </w:pPr>
          </w:p>
          <w:p w14:paraId="62528585" w14:textId="77777777" w:rsidR="00FD17B6" w:rsidRPr="00F53373" w:rsidRDefault="00FD17B6" w:rsidP="00516F23">
            <w:pPr>
              <w:rPr>
                <w:highlight w:val="green"/>
              </w:rPr>
            </w:pPr>
            <w:r w:rsidRPr="00F53373">
              <w:rPr>
                <w:highlight w:val="green"/>
              </w:rPr>
              <w:t xml:space="preserve">BUNTAL </w:t>
            </w:r>
          </w:p>
          <w:p w14:paraId="12D91B08" w14:textId="77777777" w:rsidR="00FD17B6" w:rsidRPr="00F53373" w:rsidRDefault="00FD17B6" w:rsidP="00FD17B6">
            <w:pPr>
              <w:pStyle w:val="ListParagraph"/>
              <w:numPr>
                <w:ilvl w:val="0"/>
                <w:numId w:val="12"/>
              </w:numPr>
              <w:rPr>
                <w:highlight w:val="green"/>
              </w:rPr>
            </w:pPr>
            <w:r w:rsidRPr="00F53373">
              <w:rPr>
                <w:highlight w:val="green"/>
              </w:rPr>
              <w:t>1 18:45 good vid at 04.07 (f3)</w:t>
            </w:r>
          </w:p>
          <w:p w14:paraId="2DEEC1F9" w14:textId="77777777" w:rsidR="00FD17B6" w:rsidRPr="00F53373" w:rsidRDefault="00FD17B6" w:rsidP="00516F23">
            <w:pPr>
              <w:rPr>
                <w:highlight w:val="green"/>
              </w:rPr>
            </w:pPr>
          </w:p>
          <w:p w14:paraId="3B942C8C" w14:textId="77777777" w:rsidR="00FD17B6" w:rsidRPr="00F53373" w:rsidRDefault="00FD17B6" w:rsidP="00516F23">
            <w:pPr>
              <w:rPr>
                <w:highlight w:val="green"/>
              </w:rPr>
            </w:pPr>
            <w:r w:rsidRPr="00F53373">
              <w:rPr>
                <w:highlight w:val="green"/>
              </w:rPr>
              <w:t>GARRONGGONG</w:t>
            </w:r>
          </w:p>
          <w:p w14:paraId="3E7DCE73" w14:textId="77777777" w:rsidR="00FD17B6" w:rsidRDefault="00FD17B6" w:rsidP="00516F23">
            <w:r w:rsidRPr="00F53373">
              <w:rPr>
                <w:highlight w:val="green"/>
              </w:rPr>
              <w:t>20.16 (F2)</w:t>
            </w:r>
          </w:p>
          <w:p w14:paraId="55DDDF02" w14:textId="77777777" w:rsidR="00FD17B6" w:rsidRDefault="00FD17B6" w:rsidP="00516F23"/>
          <w:p w14:paraId="7B65F893" w14:textId="5A003AD5" w:rsidR="00FD17B6" w:rsidRPr="00F53373" w:rsidRDefault="00FD17B6" w:rsidP="00516F23">
            <w:pPr>
              <w:rPr>
                <w:highlight w:val="yellow"/>
              </w:rPr>
            </w:pPr>
            <w:r w:rsidRPr="00F53373">
              <w:rPr>
                <w:highlight w:val="yellow"/>
              </w:rPr>
              <w:t>CRAB</w:t>
            </w:r>
          </w:p>
          <w:p w14:paraId="11FE27B3" w14:textId="77777777" w:rsidR="00FD17B6" w:rsidRPr="00F53373" w:rsidRDefault="00FD17B6" w:rsidP="00FD17B6">
            <w:pPr>
              <w:pStyle w:val="ListParagraph"/>
              <w:numPr>
                <w:ilvl w:val="0"/>
                <w:numId w:val="12"/>
              </w:numPr>
              <w:rPr>
                <w:highlight w:val="yellow"/>
              </w:rPr>
            </w:pPr>
            <w:r w:rsidRPr="00F53373">
              <w:rPr>
                <w:highlight w:val="yellow"/>
              </w:rPr>
              <w:t>1 23:16 UNSURE also 11.31 unsure</w:t>
            </w:r>
          </w:p>
          <w:p w14:paraId="5E45C116" w14:textId="77777777" w:rsidR="00FD17B6" w:rsidRPr="00F53373" w:rsidRDefault="00FD17B6" w:rsidP="00FD17B6">
            <w:pPr>
              <w:pStyle w:val="ListParagraph"/>
              <w:numPr>
                <w:ilvl w:val="0"/>
                <w:numId w:val="12"/>
              </w:numPr>
              <w:rPr>
                <w:highlight w:val="yellow"/>
              </w:rPr>
            </w:pPr>
            <w:r w:rsidRPr="00F53373">
              <w:rPr>
                <w:highlight w:val="yellow"/>
              </w:rPr>
              <w:t>2 swimmers 13:59 (f2)</w:t>
            </w:r>
          </w:p>
          <w:p w14:paraId="350D58A3" w14:textId="77777777" w:rsidR="00FD17B6" w:rsidRPr="00F53373" w:rsidRDefault="00FD17B6" w:rsidP="00FD17B6">
            <w:pPr>
              <w:pStyle w:val="ListParagraph"/>
              <w:numPr>
                <w:ilvl w:val="0"/>
                <w:numId w:val="12"/>
              </w:numPr>
              <w:rPr>
                <w:highlight w:val="yellow"/>
              </w:rPr>
            </w:pPr>
            <w:r w:rsidRPr="00F53373">
              <w:rPr>
                <w:highlight w:val="yellow"/>
              </w:rPr>
              <w:t xml:space="preserve">1 14:13 (F2) MUD </w:t>
            </w:r>
          </w:p>
          <w:p w14:paraId="5C0E316A" w14:textId="77777777" w:rsidR="00FD17B6" w:rsidRPr="00F53373" w:rsidRDefault="00FD17B6" w:rsidP="00FD17B6">
            <w:pPr>
              <w:pStyle w:val="ListParagraph"/>
              <w:numPr>
                <w:ilvl w:val="0"/>
                <w:numId w:val="12"/>
              </w:numPr>
              <w:rPr>
                <w:highlight w:val="yellow"/>
              </w:rPr>
            </w:pPr>
            <w:r w:rsidRPr="00F53373">
              <w:rPr>
                <w:highlight w:val="yellow"/>
              </w:rPr>
              <w:t xml:space="preserve">1 14:56 (F2) SWIMMER </w:t>
            </w:r>
          </w:p>
          <w:p w14:paraId="278AA54C" w14:textId="77777777" w:rsidR="00FD17B6" w:rsidRPr="00F53373" w:rsidRDefault="00FD17B6" w:rsidP="00FD17B6">
            <w:pPr>
              <w:pStyle w:val="ListParagraph"/>
              <w:numPr>
                <w:ilvl w:val="0"/>
                <w:numId w:val="12"/>
              </w:numPr>
              <w:rPr>
                <w:highlight w:val="yellow"/>
              </w:rPr>
            </w:pPr>
            <w:r w:rsidRPr="00F53373">
              <w:rPr>
                <w:highlight w:val="yellow"/>
              </w:rPr>
              <w:t xml:space="preserve">1 23:10 (F2) MUD </w:t>
            </w:r>
          </w:p>
          <w:p w14:paraId="0CF41CC5" w14:textId="77777777" w:rsidR="00FD17B6" w:rsidRDefault="00FD17B6" w:rsidP="00516F23"/>
          <w:p w14:paraId="0C0061F9" w14:textId="00AD4EB5" w:rsidR="00FD17B6" w:rsidRPr="00F53373" w:rsidRDefault="00FD17B6" w:rsidP="00516F23">
            <w:pPr>
              <w:rPr>
                <w:highlight w:val="green"/>
              </w:rPr>
            </w:pPr>
            <w:r w:rsidRPr="00F53373">
              <w:rPr>
                <w:highlight w:val="green"/>
              </w:rPr>
              <w:t>GUPPY B</w:t>
            </w:r>
          </w:p>
          <w:p w14:paraId="05BB4DF9" w14:textId="77777777" w:rsidR="00FD17B6" w:rsidRPr="00C829D4" w:rsidRDefault="00FD17B6" w:rsidP="00FD17B6">
            <w:pPr>
              <w:pStyle w:val="ListParagraph"/>
              <w:numPr>
                <w:ilvl w:val="0"/>
                <w:numId w:val="13"/>
              </w:numPr>
            </w:pPr>
            <w:r w:rsidRPr="00F53373">
              <w:rPr>
                <w:highlight w:val="green"/>
              </w:rPr>
              <w:t>1 17:50 (F2)</w:t>
            </w:r>
            <w:r>
              <w:t xml:space="preserve">  </w:t>
            </w:r>
          </w:p>
        </w:tc>
      </w:tr>
    </w:tbl>
    <w:p w14:paraId="688C022D" w14:textId="1214260B" w:rsidR="00FD17B6" w:rsidRDefault="00FD17B6">
      <w:r>
        <w:br w:type="page"/>
      </w:r>
    </w:p>
    <w:p w14:paraId="061E1D93" w14:textId="77777777" w:rsidR="00F53373" w:rsidRDefault="00F53373" w:rsidP="00F53373">
      <w:r w:rsidRPr="007366B1">
        <w:lastRenderedPageBreak/>
        <w:t>29_08_2024_0744_CNEW_D3_LTPE4_F1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53373" w:rsidRPr="008E4BD1" w14:paraId="260EA6A9" w14:textId="77777777" w:rsidTr="00516F23">
        <w:tc>
          <w:tcPr>
            <w:tcW w:w="2337" w:type="dxa"/>
            <w:shd w:val="clear" w:color="auto" w:fill="DEEAF6" w:themeFill="accent5" w:themeFillTint="33"/>
          </w:tcPr>
          <w:p w14:paraId="4C614F7E" w14:textId="77777777" w:rsidR="00F53373" w:rsidRPr="00936BF1" w:rsidRDefault="00F53373" w:rsidP="00516F23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Pr="007366B1">
              <w:t>LTPE4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C336C5D" w14:textId="77777777" w:rsidR="00F53373" w:rsidRPr="008E4BD1" w:rsidRDefault="00F53373" w:rsidP="00516F23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Pr="007366B1">
              <w:t>29_08_2024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BD11296" w14:textId="77777777" w:rsidR="00F53373" w:rsidRPr="00936BF1" w:rsidRDefault="00F53373" w:rsidP="00516F23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Pr="007366B1">
              <w:t>CNEW_D3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EC2E66C" w14:textId="77777777" w:rsidR="00F53373" w:rsidRPr="008E4BD1" w:rsidRDefault="00F53373" w:rsidP="00516F23">
            <w:r w:rsidRPr="008E4BD1">
              <w:rPr>
                <w:b/>
                <w:bCs/>
              </w:rPr>
              <w:t>#FILES:</w:t>
            </w:r>
            <w:r>
              <w:t xml:space="preserve"> 4</w:t>
            </w:r>
          </w:p>
        </w:tc>
      </w:tr>
      <w:tr w:rsidR="00F53373" w:rsidRPr="00936BF1" w14:paraId="24D02223" w14:textId="77777777" w:rsidTr="00516F23">
        <w:tc>
          <w:tcPr>
            <w:tcW w:w="2337" w:type="dxa"/>
            <w:shd w:val="clear" w:color="auto" w:fill="DEEAF6" w:themeFill="accent5" w:themeFillTint="33"/>
          </w:tcPr>
          <w:p w14:paraId="1B1C6AAD" w14:textId="77777777" w:rsidR="00F53373" w:rsidRPr="00936BF1" w:rsidRDefault="00F53373" w:rsidP="00516F23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C353B0D" w14:textId="77777777" w:rsidR="00F53373" w:rsidRPr="003B7EFE" w:rsidRDefault="00F53373" w:rsidP="00516F23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>
              <w:rPr>
                <w:b/>
                <w:bCs/>
              </w:rPr>
              <w:t>25:00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1273126" w14:textId="77777777" w:rsidR="00F53373" w:rsidRPr="00936BF1" w:rsidRDefault="00F53373" w:rsidP="00516F23">
            <w:r w:rsidRPr="00936BF1">
              <w:rPr>
                <w:b/>
                <w:bCs/>
              </w:rPr>
              <w:t>F2:</w:t>
            </w:r>
            <w:r>
              <w:t xml:space="preserve"> 21:24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79546F6" w14:textId="77777777" w:rsidR="00F53373" w:rsidRPr="00936BF1" w:rsidRDefault="00F53373" w:rsidP="00516F23">
            <w:r w:rsidRPr="00936BF1">
              <w:rPr>
                <w:b/>
                <w:bCs/>
              </w:rPr>
              <w:t>F3:</w:t>
            </w:r>
            <w:r>
              <w:t xml:space="preserve"> 21:24 </w:t>
            </w:r>
            <w:r w:rsidRPr="006D0091">
              <w:rPr>
                <w:b/>
                <w:bCs/>
              </w:rPr>
              <w:t>F4</w:t>
            </w:r>
            <w:r>
              <w:t>: 21:33</w:t>
            </w:r>
          </w:p>
        </w:tc>
      </w:tr>
      <w:tr w:rsidR="00F53373" w:rsidRPr="00936BF1" w14:paraId="74069BE7" w14:textId="77777777" w:rsidTr="00516F23">
        <w:tc>
          <w:tcPr>
            <w:tcW w:w="2337" w:type="dxa"/>
            <w:shd w:val="clear" w:color="auto" w:fill="DEEAF6" w:themeFill="accent5" w:themeFillTint="33"/>
          </w:tcPr>
          <w:p w14:paraId="5FBA593A" w14:textId="77777777" w:rsidR="00F53373" w:rsidRPr="00936BF1" w:rsidRDefault="00F53373" w:rsidP="00516F23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AFDEEF9" w14:textId="77777777" w:rsidR="00F53373" w:rsidRPr="00936BF1" w:rsidRDefault="00F53373" w:rsidP="00516F23">
            <w:r>
              <w:rPr>
                <w:b/>
                <w:bCs/>
              </w:rPr>
              <w:t>TIME START:</w:t>
            </w:r>
            <w:r>
              <w:t xml:space="preserve"> 6:15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AC58552" w14:textId="77777777" w:rsidR="00F53373" w:rsidRPr="00936BF1" w:rsidRDefault="00F53373" w:rsidP="00516F23">
            <w:r>
              <w:rPr>
                <w:b/>
                <w:bCs/>
              </w:rPr>
              <w:t>TIME END:</w:t>
            </w:r>
            <w:r>
              <w:t xml:space="preserve"> 22:33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69883D7" w14:textId="77777777" w:rsidR="00F53373" w:rsidRPr="00936BF1" w:rsidRDefault="00F53373" w:rsidP="00516F23">
            <w:pPr>
              <w:rPr>
                <w:b/>
                <w:bCs/>
              </w:rPr>
            </w:pPr>
          </w:p>
        </w:tc>
      </w:tr>
      <w:tr w:rsidR="00F53373" w:rsidRPr="008E4BD1" w14:paraId="3C929B53" w14:textId="77777777" w:rsidTr="00516F23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C97F417" w14:textId="77777777" w:rsidR="00F53373" w:rsidRPr="008E4BD1" w:rsidRDefault="00F53373" w:rsidP="00516F23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C7BE3E8" w14:textId="77777777" w:rsidR="00F53373" w:rsidRPr="008E4BD1" w:rsidRDefault="00F53373" w:rsidP="00516F23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7E3150C" w14:textId="77777777" w:rsidR="00F53373" w:rsidRPr="008E4BD1" w:rsidRDefault="00F53373" w:rsidP="00516F23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DAB3810" w14:textId="77777777" w:rsidR="00F53373" w:rsidRPr="008E4BD1" w:rsidRDefault="00F53373" w:rsidP="00516F23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F53373" w:rsidRPr="008E4BD1" w14:paraId="3E5EA4A1" w14:textId="77777777" w:rsidTr="00516F23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5D8D00" w14:textId="77777777" w:rsidR="00F53373" w:rsidRPr="008E4BD1" w:rsidRDefault="00F53373" w:rsidP="00516F23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2F72EA4" w14:textId="77777777" w:rsidR="00F53373" w:rsidRDefault="00F53373" w:rsidP="00516F23"/>
          <w:p w14:paraId="7FC503CB" w14:textId="77777777" w:rsidR="00F53373" w:rsidRPr="003A0300" w:rsidRDefault="00F53373" w:rsidP="00516F23">
            <w:pPr>
              <w:rPr>
                <w:highlight w:val="green"/>
              </w:rPr>
            </w:pPr>
            <w:r w:rsidRPr="003A0300">
              <w:rPr>
                <w:highlight w:val="green"/>
              </w:rPr>
              <w:t xml:space="preserve">KERONG </w:t>
            </w:r>
            <w:proofErr w:type="spellStart"/>
            <w:r w:rsidRPr="003A0300">
              <w:rPr>
                <w:highlight w:val="green"/>
              </w:rPr>
              <w:t>KERONG</w:t>
            </w:r>
            <w:proofErr w:type="spellEnd"/>
            <w:r w:rsidRPr="003A0300">
              <w:rPr>
                <w:highlight w:val="green"/>
              </w:rPr>
              <w:t xml:space="preserve">: </w:t>
            </w:r>
          </w:p>
          <w:p w14:paraId="442F881E" w14:textId="77777777" w:rsidR="00F53373" w:rsidRPr="003A0300" w:rsidRDefault="00F53373" w:rsidP="00F53373">
            <w:pPr>
              <w:pStyle w:val="ListParagraph"/>
              <w:numPr>
                <w:ilvl w:val="0"/>
                <w:numId w:val="13"/>
              </w:numPr>
              <w:rPr>
                <w:highlight w:val="green"/>
              </w:rPr>
            </w:pPr>
            <w:r w:rsidRPr="003A0300">
              <w:rPr>
                <w:highlight w:val="green"/>
              </w:rPr>
              <w:t xml:space="preserve">1 12:28 </w:t>
            </w:r>
          </w:p>
          <w:p w14:paraId="6E85CD06" w14:textId="77777777" w:rsidR="00F53373" w:rsidRDefault="00F53373" w:rsidP="00516F23"/>
          <w:p w14:paraId="1E174F20" w14:textId="77777777" w:rsidR="00F53373" w:rsidRPr="003A0300" w:rsidRDefault="00F53373" w:rsidP="00516F23">
            <w:pPr>
              <w:rPr>
                <w:highlight w:val="yellow"/>
              </w:rPr>
            </w:pPr>
            <w:r w:rsidRPr="003A0300">
              <w:rPr>
                <w:highlight w:val="yellow"/>
              </w:rPr>
              <w:t>CRAB</w:t>
            </w:r>
          </w:p>
          <w:p w14:paraId="7F43407C" w14:textId="77777777" w:rsidR="00F53373" w:rsidRPr="003A0300" w:rsidRDefault="00F53373" w:rsidP="00F53373">
            <w:pPr>
              <w:pStyle w:val="ListParagraph"/>
              <w:numPr>
                <w:ilvl w:val="0"/>
                <w:numId w:val="13"/>
              </w:numPr>
              <w:rPr>
                <w:highlight w:val="yellow"/>
              </w:rPr>
            </w:pPr>
            <w:r w:rsidRPr="003A0300">
              <w:rPr>
                <w:highlight w:val="yellow"/>
              </w:rPr>
              <w:t>1 14:01 MUD</w:t>
            </w:r>
          </w:p>
          <w:p w14:paraId="520DC849" w14:textId="77777777" w:rsidR="00F53373" w:rsidRPr="003A0300" w:rsidRDefault="00F53373" w:rsidP="00F53373">
            <w:pPr>
              <w:pStyle w:val="ListParagraph"/>
              <w:numPr>
                <w:ilvl w:val="0"/>
                <w:numId w:val="13"/>
              </w:numPr>
              <w:rPr>
                <w:highlight w:val="yellow"/>
              </w:rPr>
            </w:pPr>
            <w:r w:rsidRPr="003A0300">
              <w:rPr>
                <w:highlight w:val="yellow"/>
              </w:rPr>
              <w:t>1 0.36 (f2) swimmer</w:t>
            </w:r>
          </w:p>
          <w:p w14:paraId="75C98071" w14:textId="77777777" w:rsidR="00F53373" w:rsidRPr="003A0300" w:rsidRDefault="00F53373" w:rsidP="00F53373">
            <w:pPr>
              <w:pStyle w:val="ListParagraph"/>
              <w:numPr>
                <w:ilvl w:val="0"/>
                <w:numId w:val="13"/>
              </w:numPr>
              <w:rPr>
                <w:highlight w:val="yellow"/>
              </w:rPr>
            </w:pPr>
            <w:r w:rsidRPr="003A0300">
              <w:rPr>
                <w:highlight w:val="yellow"/>
              </w:rPr>
              <w:t>1 12:14 (F2) MUD</w:t>
            </w:r>
          </w:p>
          <w:p w14:paraId="4E516CC8" w14:textId="5160DB99" w:rsidR="00F53373" w:rsidRPr="003A0300" w:rsidRDefault="00F53373" w:rsidP="00F53373">
            <w:pPr>
              <w:pStyle w:val="ListParagraph"/>
              <w:numPr>
                <w:ilvl w:val="0"/>
                <w:numId w:val="13"/>
              </w:numPr>
              <w:rPr>
                <w:highlight w:val="yellow"/>
              </w:rPr>
            </w:pPr>
            <w:r w:rsidRPr="003A0300">
              <w:rPr>
                <w:highlight w:val="yellow"/>
              </w:rPr>
              <w:t>2 16:05 (F3</w:t>
            </w:r>
            <w:proofErr w:type="gramStart"/>
            <w:r w:rsidRPr="003A0300">
              <w:rPr>
                <w:highlight w:val="yellow"/>
              </w:rPr>
              <w:t>)  mud</w:t>
            </w:r>
            <w:proofErr w:type="gramEnd"/>
            <w:r w:rsidRPr="003A0300">
              <w:rPr>
                <w:highlight w:val="yellow"/>
              </w:rPr>
              <w:t xml:space="preserve"> </w:t>
            </w:r>
          </w:p>
          <w:p w14:paraId="24C706B4" w14:textId="77777777" w:rsidR="00F53373" w:rsidRDefault="00F53373" w:rsidP="00516F23"/>
          <w:p w14:paraId="0258FD43" w14:textId="0BD54E08" w:rsidR="00F53373" w:rsidRDefault="00F53373" w:rsidP="00516F23">
            <w:r w:rsidRPr="003A0300">
              <w:rPr>
                <w:highlight w:val="green"/>
              </w:rPr>
              <w:t>SANDFISH</w:t>
            </w:r>
          </w:p>
          <w:p w14:paraId="2AF8ACF6" w14:textId="77777777" w:rsidR="00F53373" w:rsidRPr="002365F3" w:rsidRDefault="00F53373" w:rsidP="00F53373">
            <w:pPr>
              <w:pStyle w:val="ListParagraph"/>
              <w:numPr>
                <w:ilvl w:val="0"/>
                <w:numId w:val="14"/>
              </w:numPr>
              <w:rPr>
                <w:highlight w:val="green"/>
              </w:rPr>
            </w:pPr>
            <w:r w:rsidRPr="002365F3">
              <w:rPr>
                <w:highlight w:val="green"/>
              </w:rPr>
              <w:t xml:space="preserve">1 14:10 (FUNNY) </w:t>
            </w:r>
          </w:p>
          <w:p w14:paraId="211026FF" w14:textId="77777777" w:rsidR="00F53373" w:rsidRPr="002365F3" w:rsidRDefault="00F53373" w:rsidP="00F53373">
            <w:pPr>
              <w:pStyle w:val="ListParagraph"/>
              <w:numPr>
                <w:ilvl w:val="0"/>
                <w:numId w:val="14"/>
              </w:numPr>
              <w:rPr>
                <w:highlight w:val="green"/>
              </w:rPr>
            </w:pPr>
            <w:r w:rsidRPr="002365F3">
              <w:rPr>
                <w:highlight w:val="green"/>
              </w:rPr>
              <w:t xml:space="preserve">Also </w:t>
            </w:r>
            <w:proofErr w:type="gramStart"/>
            <w:r w:rsidRPr="002365F3">
              <w:rPr>
                <w:highlight w:val="green"/>
              </w:rPr>
              <w:t>at</w:t>
            </w:r>
            <w:proofErr w:type="gramEnd"/>
            <w:r w:rsidRPr="002365F3">
              <w:rPr>
                <w:highlight w:val="green"/>
              </w:rPr>
              <w:t xml:space="preserve"> 19.49, 01.41 (f2), 16:01 (f2)</w:t>
            </w:r>
          </w:p>
          <w:p w14:paraId="03B4D603" w14:textId="77777777" w:rsidR="00F53373" w:rsidRPr="002365F3" w:rsidRDefault="00F53373" w:rsidP="00F53373">
            <w:pPr>
              <w:pStyle w:val="ListParagraph"/>
              <w:numPr>
                <w:ilvl w:val="0"/>
                <w:numId w:val="14"/>
              </w:numPr>
              <w:rPr>
                <w:highlight w:val="green"/>
              </w:rPr>
            </w:pPr>
            <w:r w:rsidRPr="002365F3">
              <w:rPr>
                <w:highlight w:val="green"/>
              </w:rPr>
              <w:t>Good shot 17.52 (f3)</w:t>
            </w:r>
          </w:p>
          <w:p w14:paraId="4B82EE9B" w14:textId="77777777" w:rsidR="00F53373" w:rsidRDefault="00F53373" w:rsidP="00516F23"/>
          <w:p w14:paraId="79088F04" w14:textId="77777777" w:rsidR="00F53373" w:rsidRPr="003A0300" w:rsidRDefault="00F53373" w:rsidP="00516F23">
            <w:pPr>
              <w:rPr>
                <w:highlight w:val="green"/>
              </w:rPr>
            </w:pPr>
            <w:r w:rsidRPr="003A0300">
              <w:rPr>
                <w:highlight w:val="green"/>
              </w:rPr>
              <w:t>BUNTAL</w:t>
            </w:r>
          </w:p>
          <w:p w14:paraId="58637D12" w14:textId="77777777" w:rsidR="00F53373" w:rsidRPr="003A0300" w:rsidRDefault="00F53373" w:rsidP="00F53373">
            <w:pPr>
              <w:pStyle w:val="ListParagraph"/>
              <w:numPr>
                <w:ilvl w:val="0"/>
                <w:numId w:val="14"/>
              </w:numPr>
              <w:rPr>
                <w:highlight w:val="green"/>
              </w:rPr>
            </w:pPr>
            <w:r w:rsidRPr="003A0300">
              <w:rPr>
                <w:highlight w:val="green"/>
              </w:rPr>
              <w:t xml:space="preserve">1 10:37 (F3) </w:t>
            </w:r>
          </w:p>
          <w:p w14:paraId="7BC1F5AD" w14:textId="77777777" w:rsidR="00F53373" w:rsidRDefault="00F53373" w:rsidP="00516F23"/>
          <w:p w14:paraId="5AFADB64" w14:textId="34CB8C1A" w:rsidR="00F53373" w:rsidRPr="002365F3" w:rsidRDefault="008978F7" w:rsidP="00516F23">
            <w:pPr>
              <w:rPr>
                <w:highlight w:val="green"/>
              </w:rPr>
            </w:pPr>
            <w:r w:rsidRPr="002365F3">
              <w:rPr>
                <w:highlight w:val="green"/>
              </w:rPr>
              <w:t>FISH</w:t>
            </w:r>
            <w:r w:rsidR="002365F3" w:rsidRPr="002365F3">
              <w:rPr>
                <w:highlight w:val="green"/>
              </w:rPr>
              <w:t>F – NOT POSITIVE. I THINK THIS IS ALT</w:t>
            </w:r>
          </w:p>
          <w:p w14:paraId="64BF7ABF" w14:textId="31D4E2F0" w:rsidR="00F53373" w:rsidRPr="002365F3" w:rsidRDefault="00F53373" w:rsidP="00F53373">
            <w:pPr>
              <w:pStyle w:val="ListParagraph"/>
              <w:numPr>
                <w:ilvl w:val="0"/>
                <w:numId w:val="14"/>
              </w:numPr>
              <w:rPr>
                <w:highlight w:val="green"/>
              </w:rPr>
            </w:pPr>
            <w:r w:rsidRPr="002365F3">
              <w:rPr>
                <w:highlight w:val="green"/>
              </w:rPr>
              <w:t xml:space="preserve">6 16:12 </w:t>
            </w:r>
            <w:r w:rsidR="00827955" w:rsidRPr="002365F3">
              <w:rPr>
                <w:highlight w:val="green"/>
              </w:rPr>
              <w:t>VID</w:t>
            </w:r>
          </w:p>
          <w:p w14:paraId="1F5CF06E" w14:textId="718D2A3B" w:rsidR="00827955" w:rsidRPr="002365F3" w:rsidRDefault="00827955" w:rsidP="00F53373">
            <w:pPr>
              <w:pStyle w:val="ListParagraph"/>
              <w:numPr>
                <w:ilvl w:val="0"/>
                <w:numId w:val="14"/>
              </w:numPr>
              <w:rPr>
                <w:highlight w:val="green"/>
              </w:rPr>
            </w:pPr>
            <w:r w:rsidRPr="002365F3">
              <w:rPr>
                <w:highlight w:val="green"/>
              </w:rPr>
              <w:t>2 17.55 (f3) VID</w:t>
            </w:r>
          </w:p>
          <w:p w14:paraId="7E0B2F88" w14:textId="77777777" w:rsidR="00827955" w:rsidRDefault="00827955" w:rsidP="00827955"/>
          <w:p w14:paraId="5A11A0F8" w14:textId="3E0EE701" w:rsidR="00827955" w:rsidRPr="002365F3" w:rsidRDefault="00827955" w:rsidP="00827955">
            <w:pPr>
              <w:rPr>
                <w:highlight w:val="green"/>
              </w:rPr>
            </w:pPr>
            <w:r w:rsidRPr="002365F3">
              <w:rPr>
                <w:highlight w:val="green"/>
              </w:rPr>
              <w:t>GUPPYA</w:t>
            </w:r>
          </w:p>
          <w:p w14:paraId="20D4CF0D" w14:textId="77777777" w:rsidR="00F53373" w:rsidRPr="002365F3" w:rsidRDefault="00F53373" w:rsidP="00F53373">
            <w:pPr>
              <w:pStyle w:val="ListParagraph"/>
              <w:numPr>
                <w:ilvl w:val="0"/>
                <w:numId w:val="14"/>
              </w:numPr>
              <w:rPr>
                <w:highlight w:val="green"/>
              </w:rPr>
            </w:pPr>
            <w:r w:rsidRPr="002365F3">
              <w:rPr>
                <w:highlight w:val="green"/>
              </w:rPr>
              <w:t>2 17.01 (f3)</w:t>
            </w:r>
          </w:p>
          <w:p w14:paraId="713F07D6" w14:textId="77777777" w:rsidR="00F53373" w:rsidRPr="002365F3" w:rsidRDefault="00F53373" w:rsidP="00F53373">
            <w:pPr>
              <w:pStyle w:val="ListParagraph"/>
              <w:numPr>
                <w:ilvl w:val="0"/>
                <w:numId w:val="14"/>
              </w:numPr>
              <w:rPr>
                <w:highlight w:val="green"/>
              </w:rPr>
            </w:pPr>
            <w:r w:rsidRPr="002365F3">
              <w:rPr>
                <w:highlight w:val="green"/>
              </w:rPr>
              <w:t>2 21.13 (f3)</w:t>
            </w:r>
          </w:p>
          <w:p w14:paraId="1A1C7E14" w14:textId="77777777" w:rsidR="00F53373" w:rsidRDefault="00F53373" w:rsidP="00516F23"/>
          <w:p w14:paraId="521D76F1" w14:textId="77777777" w:rsidR="00F53373" w:rsidRDefault="00F53373" w:rsidP="00516F23"/>
          <w:p w14:paraId="3B922F18" w14:textId="77777777" w:rsidR="00F53373" w:rsidRDefault="00F53373" w:rsidP="003A0300"/>
          <w:p w14:paraId="722580D6" w14:textId="77777777" w:rsidR="00F53373" w:rsidRPr="003A0300" w:rsidRDefault="00F53373" w:rsidP="00516F23">
            <w:pPr>
              <w:rPr>
                <w:highlight w:val="green"/>
              </w:rPr>
            </w:pPr>
            <w:r w:rsidRPr="003A0300">
              <w:rPr>
                <w:highlight w:val="green"/>
              </w:rPr>
              <w:t xml:space="preserve">GUPPY B </w:t>
            </w:r>
          </w:p>
          <w:p w14:paraId="23CC78C5" w14:textId="77777777" w:rsidR="00F53373" w:rsidRPr="003A0300" w:rsidRDefault="00F53373" w:rsidP="00516F23">
            <w:pPr>
              <w:rPr>
                <w:highlight w:val="green"/>
              </w:rPr>
            </w:pPr>
            <w:r w:rsidRPr="003A0300">
              <w:rPr>
                <w:highlight w:val="green"/>
              </w:rPr>
              <w:t>10.32</w:t>
            </w:r>
          </w:p>
          <w:p w14:paraId="7641EE1D" w14:textId="77777777" w:rsidR="00F53373" w:rsidRPr="003A0300" w:rsidRDefault="00F53373" w:rsidP="00516F23">
            <w:pPr>
              <w:rPr>
                <w:highlight w:val="green"/>
              </w:rPr>
            </w:pPr>
            <w:r w:rsidRPr="003A0300">
              <w:rPr>
                <w:highlight w:val="green"/>
              </w:rPr>
              <w:t xml:space="preserve">DOT DASH </w:t>
            </w:r>
          </w:p>
          <w:p w14:paraId="5A58B27D" w14:textId="77777777" w:rsidR="00F53373" w:rsidRPr="003A0300" w:rsidRDefault="00F53373" w:rsidP="00F53373">
            <w:pPr>
              <w:pStyle w:val="ListParagraph"/>
              <w:numPr>
                <w:ilvl w:val="0"/>
                <w:numId w:val="15"/>
              </w:numPr>
              <w:rPr>
                <w:ins w:id="0" w:author="Sophie Wulfing" w:date="2025-07-18T14:55:00Z" w16du:dateUtc="2025-07-18T18:55:00Z"/>
                <w:highlight w:val="green"/>
              </w:rPr>
            </w:pPr>
            <w:r w:rsidRPr="003A0300">
              <w:rPr>
                <w:highlight w:val="green"/>
              </w:rPr>
              <w:t xml:space="preserve">1 20:26 (F2) </w:t>
            </w:r>
          </w:p>
          <w:p w14:paraId="17C44B3E" w14:textId="77777777" w:rsidR="00F53373" w:rsidRPr="00E71F29" w:rsidRDefault="00F53373" w:rsidP="003A0300"/>
          <w:p w14:paraId="30913B2F" w14:textId="77777777" w:rsidR="003A0300" w:rsidRPr="002365F3" w:rsidRDefault="00F53373" w:rsidP="00516F23">
            <w:pPr>
              <w:rPr>
                <w:b/>
                <w:bCs/>
                <w:highlight w:val="green"/>
              </w:rPr>
            </w:pPr>
            <w:r w:rsidRPr="002365F3">
              <w:rPr>
                <w:b/>
                <w:bCs/>
                <w:highlight w:val="green"/>
              </w:rPr>
              <w:t>UNID</w:t>
            </w:r>
          </w:p>
          <w:p w14:paraId="6087373A" w14:textId="5CC299C0" w:rsidR="00F53373" w:rsidRPr="008E4BD1" w:rsidRDefault="00F53373" w:rsidP="00516F23">
            <w:pPr>
              <w:rPr>
                <w:b/>
                <w:bCs/>
              </w:rPr>
            </w:pPr>
            <w:r w:rsidRPr="002365F3">
              <w:rPr>
                <w:b/>
                <w:bCs/>
                <w:highlight w:val="green"/>
              </w:rPr>
              <w:t>2 06.26 – DOUBLE CHECK</w:t>
            </w:r>
          </w:p>
        </w:tc>
      </w:tr>
    </w:tbl>
    <w:p w14:paraId="2A043FD3" w14:textId="1356A65C" w:rsidR="00F53373" w:rsidRDefault="00F53373">
      <w:r>
        <w:br w:type="page"/>
      </w:r>
    </w:p>
    <w:p w14:paraId="08FEE5E3" w14:textId="77777777" w:rsidR="00623251" w:rsidRDefault="00623251" w:rsidP="00623251">
      <w:r w:rsidRPr="00326C6C">
        <w:lastRenderedPageBreak/>
        <w:t>29_08_2024_0749_C14_D4_LTPE6_F3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23251" w:rsidRPr="008E4BD1" w14:paraId="11773960" w14:textId="77777777" w:rsidTr="00516F23">
        <w:tc>
          <w:tcPr>
            <w:tcW w:w="2337" w:type="dxa"/>
            <w:shd w:val="clear" w:color="auto" w:fill="DEEAF6" w:themeFill="accent5" w:themeFillTint="33"/>
          </w:tcPr>
          <w:p w14:paraId="35C5E545" w14:textId="77777777" w:rsidR="00623251" w:rsidRPr="00936BF1" w:rsidRDefault="00623251" w:rsidP="00516F23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Pr="00326C6C">
              <w:t>LTPE6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3F95D90" w14:textId="77777777" w:rsidR="00623251" w:rsidRPr="008E4BD1" w:rsidRDefault="00623251" w:rsidP="00516F23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Pr="00326C6C">
              <w:t>29_08_2024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0871A75" w14:textId="77777777" w:rsidR="00623251" w:rsidRPr="00936BF1" w:rsidRDefault="00623251" w:rsidP="00516F23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Pr="00326C6C">
              <w:t>C14_D4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A0EB660" w14:textId="77777777" w:rsidR="00623251" w:rsidRPr="008E4BD1" w:rsidRDefault="00623251" w:rsidP="00516F23">
            <w:r w:rsidRPr="008E4BD1">
              <w:rPr>
                <w:b/>
                <w:bCs/>
              </w:rPr>
              <w:t>#FILES:</w:t>
            </w:r>
            <w:r>
              <w:t xml:space="preserve"> 3</w:t>
            </w:r>
          </w:p>
        </w:tc>
      </w:tr>
      <w:tr w:rsidR="00623251" w:rsidRPr="00936BF1" w14:paraId="7519070E" w14:textId="77777777" w:rsidTr="00516F23">
        <w:tc>
          <w:tcPr>
            <w:tcW w:w="2337" w:type="dxa"/>
            <w:shd w:val="clear" w:color="auto" w:fill="DEEAF6" w:themeFill="accent5" w:themeFillTint="33"/>
          </w:tcPr>
          <w:p w14:paraId="25E0C9B4" w14:textId="77777777" w:rsidR="00623251" w:rsidRPr="00936BF1" w:rsidRDefault="00623251" w:rsidP="00516F23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BA6D037" w14:textId="77777777" w:rsidR="00623251" w:rsidRPr="003B7EFE" w:rsidRDefault="00623251" w:rsidP="00516F23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Pr="00B378BD">
              <w:t>29:27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98E8EF2" w14:textId="77777777" w:rsidR="00623251" w:rsidRPr="00936BF1" w:rsidRDefault="00623251" w:rsidP="00516F23">
            <w:r w:rsidRPr="00936BF1">
              <w:rPr>
                <w:b/>
                <w:bCs/>
              </w:rPr>
              <w:t>F2:</w:t>
            </w:r>
            <w:r>
              <w:t xml:space="preserve"> 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D0E9FE6" w14:textId="77777777" w:rsidR="00623251" w:rsidRPr="00936BF1" w:rsidRDefault="00623251" w:rsidP="00516F23">
            <w:r w:rsidRPr="00936BF1">
              <w:rPr>
                <w:b/>
                <w:bCs/>
              </w:rPr>
              <w:t>F3:</w:t>
            </w:r>
            <w:r>
              <w:t xml:space="preserve"> 7:51</w:t>
            </w:r>
          </w:p>
        </w:tc>
      </w:tr>
      <w:tr w:rsidR="00623251" w:rsidRPr="00936BF1" w14:paraId="5B197D3C" w14:textId="77777777" w:rsidTr="00516F23">
        <w:tc>
          <w:tcPr>
            <w:tcW w:w="2337" w:type="dxa"/>
            <w:shd w:val="clear" w:color="auto" w:fill="DEEAF6" w:themeFill="accent5" w:themeFillTint="33"/>
          </w:tcPr>
          <w:p w14:paraId="5C308F62" w14:textId="77777777" w:rsidR="00623251" w:rsidRPr="00936BF1" w:rsidRDefault="00623251" w:rsidP="00516F23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DF980A3" w14:textId="77777777" w:rsidR="00623251" w:rsidRPr="00936BF1" w:rsidRDefault="00623251" w:rsidP="00516F23">
            <w:r>
              <w:rPr>
                <w:b/>
                <w:bCs/>
              </w:rPr>
              <w:t>TIME START:</w:t>
            </w:r>
            <w:r>
              <w:t xml:space="preserve"> 6:48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7C8C57A" w14:textId="77777777" w:rsidR="00623251" w:rsidRPr="00936BF1" w:rsidRDefault="00623251" w:rsidP="00516F23">
            <w:r>
              <w:rPr>
                <w:b/>
                <w:bCs/>
              </w:rPr>
              <w:t>TIME END:</w:t>
            </w:r>
            <w:r>
              <w:t xml:space="preserve"> END OF F3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C4CD879" w14:textId="77777777" w:rsidR="00623251" w:rsidRPr="00936BF1" w:rsidRDefault="00623251" w:rsidP="00516F23">
            <w:pPr>
              <w:rPr>
                <w:b/>
                <w:bCs/>
              </w:rPr>
            </w:pPr>
          </w:p>
        </w:tc>
      </w:tr>
      <w:tr w:rsidR="00623251" w:rsidRPr="008E4BD1" w14:paraId="0E93BE73" w14:textId="77777777" w:rsidTr="00516F23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BE65A8F" w14:textId="77777777" w:rsidR="00623251" w:rsidRPr="008E4BD1" w:rsidRDefault="00623251" w:rsidP="00516F23">
            <w:r w:rsidRPr="008E4BD1">
              <w:rPr>
                <w:b/>
                <w:bCs/>
              </w:rPr>
              <w:t>VISIBILITY:</w:t>
            </w:r>
            <w:r>
              <w:t xml:space="preserve"> 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F2D1224" w14:textId="77777777" w:rsidR="00623251" w:rsidRPr="008E4BD1" w:rsidRDefault="00623251" w:rsidP="00516F23">
            <w:r w:rsidRPr="008E4BD1">
              <w:rPr>
                <w:b/>
                <w:bCs/>
              </w:rPr>
              <w:t>VEGITATION:</w:t>
            </w:r>
            <w:r>
              <w:t xml:space="preserve"> 80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F1DC207" w14:textId="77777777" w:rsidR="00623251" w:rsidRPr="008E4BD1" w:rsidRDefault="00623251" w:rsidP="00516F23">
            <w:r w:rsidRPr="008E4BD1">
              <w:rPr>
                <w:b/>
                <w:bCs/>
              </w:rPr>
              <w:t>DATE ANALYZED:</w:t>
            </w:r>
            <w:r>
              <w:t xml:space="preserve"> 7/18/2025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3A93CF2" w14:textId="77777777" w:rsidR="00623251" w:rsidRPr="008E4BD1" w:rsidRDefault="00623251" w:rsidP="00516F23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623251" w:rsidRPr="008E4BD1" w14:paraId="13344705" w14:textId="77777777" w:rsidTr="00516F23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FDED89" w14:textId="77777777" w:rsidR="00623251" w:rsidRPr="008E4BD1" w:rsidRDefault="00623251" w:rsidP="00516F23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C8E7D9B" w14:textId="77777777" w:rsidR="00623251" w:rsidRDefault="00623251" w:rsidP="00516F23"/>
          <w:p w14:paraId="71757F2B" w14:textId="77777777" w:rsidR="00623251" w:rsidRPr="00DD45D8" w:rsidRDefault="00623251" w:rsidP="00516F23">
            <w:pPr>
              <w:rPr>
                <w:highlight w:val="green"/>
              </w:rPr>
            </w:pPr>
            <w:r w:rsidRPr="00DD45D8">
              <w:rPr>
                <w:highlight w:val="green"/>
              </w:rPr>
              <w:t xml:space="preserve">KERONG </w:t>
            </w:r>
            <w:proofErr w:type="spellStart"/>
            <w:r w:rsidRPr="00DD45D8">
              <w:rPr>
                <w:highlight w:val="green"/>
              </w:rPr>
              <w:t>KERONG</w:t>
            </w:r>
            <w:proofErr w:type="spellEnd"/>
          </w:p>
          <w:p w14:paraId="439C88FC" w14:textId="77777777" w:rsidR="00623251" w:rsidRPr="00DD45D8" w:rsidRDefault="00623251" w:rsidP="00623251">
            <w:pPr>
              <w:pStyle w:val="ListParagraph"/>
              <w:numPr>
                <w:ilvl w:val="0"/>
                <w:numId w:val="15"/>
              </w:numPr>
              <w:rPr>
                <w:highlight w:val="green"/>
              </w:rPr>
            </w:pPr>
            <w:r w:rsidRPr="00DD45D8">
              <w:rPr>
                <w:highlight w:val="green"/>
              </w:rPr>
              <w:t>1 11:45</w:t>
            </w:r>
          </w:p>
          <w:p w14:paraId="674008D5" w14:textId="77777777" w:rsidR="00623251" w:rsidRDefault="00623251" w:rsidP="00516F23"/>
          <w:p w14:paraId="1E9FB2B1" w14:textId="77777777" w:rsidR="00623251" w:rsidRPr="00DD45D8" w:rsidRDefault="00623251" w:rsidP="00516F23">
            <w:pPr>
              <w:rPr>
                <w:highlight w:val="yellow"/>
              </w:rPr>
            </w:pPr>
            <w:r w:rsidRPr="00DD45D8">
              <w:rPr>
                <w:highlight w:val="yellow"/>
              </w:rPr>
              <w:t>CRAB</w:t>
            </w:r>
          </w:p>
          <w:p w14:paraId="6F96E592" w14:textId="77777777" w:rsidR="00623251" w:rsidRPr="00DD45D8" w:rsidRDefault="00623251" w:rsidP="00623251">
            <w:pPr>
              <w:pStyle w:val="ListParagraph"/>
              <w:numPr>
                <w:ilvl w:val="0"/>
                <w:numId w:val="15"/>
              </w:numPr>
              <w:rPr>
                <w:highlight w:val="yellow"/>
              </w:rPr>
            </w:pPr>
            <w:r w:rsidRPr="00DD45D8">
              <w:rPr>
                <w:highlight w:val="yellow"/>
              </w:rPr>
              <w:t>1 13:17 swimmer</w:t>
            </w:r>
          </w:p>
          <w:p w14:paraId="0AF217DD" w14:textId="77777777" w:rsidR="00623251" w:rsidRPr="00DD45D8" w:rsidRDefault="00623251" w:rsidP="00623251">
            <w:pPr>
              <w:pStyle w:val="ListParagraph"/>
              <w:numPr>
                <w:ilvl w:val="0"/>
                <w:numId w:val="15"/>
              </w:numPr>
              <w:rPr>
                <w:highlight w:val="yellow"/>
              </w:rPr>
            </w:pPr>
            <w:r w:rsidRPr="00DD45D8">
              <w:rPr>
                <w:highlight w:val="yellow"/>
              </w:rPr>
              <w:t xml:space="preserve">1 8:33 (F2) swimmer </w:t>
            </w:r>
          </w:p>
          <w:p w14:paraId="048A3CA6" w14:textId="77777777" w:rsidR="00623251" w:rsidRDefault="00623251" w:rsidP="00516F23"/>
          <w:p w14:paraId="46456B18" w14:textId="77777777" w:rsidR="00623251" w:rsidRPr="00DD45D8" w:rsidRDefault="00623251" w:rsidP="00516F23">
            <w:pPr>
              <w:rPr>
                <w:highlight w:val="green"/>
              </w:rPr>
            </w:pPr>
            <w:r w:rsidRPr="00DD45D8">
              <w:rPr>
                <w:highlight w:val="green"/>
              </w:rPr>
              <w:t xml:space="preserve">FISH L </w:t>
            </w:r>
          </w:p>
          <w:p w14:paraId="702A59CC" w14:textId="77777777" w:rsidR="00623251" w:rsidRPr="00DD45D8" w:rsidRDefault="00623251" w:rsidP="00623251">
            <w:pPr>
              <w:pStyle w:val="ListParagraph"/>
              <w:numPr>
                <w:ilvl w:val="0"/>
                <w:numId w:val="16"/>
              </w:numPr>
              <w:rPr>
                <w:highlight w:val="green"/>
              </w:rPr>
            </w:pPr>
            <w:r w:rsidRPr="00DD45D8">
              <w:rPr>
                <w:highlight w:val="green"/>
              </w:rPr>
              <w:t>1 17:44</w:t>
            </w:r>
          </w:p>
          <w:p w14:paraId="23C3DE66" w14:textId="77777777" w:rsidR="00623251" w:rsidRPr="00DD45D8" w:rsidRDefault="00623251" w:rsidP="00516F23">
            <w:pPr>
              <w:rPr>
                <w:highlight w:val="green"/>
              </w:rPr>
            </w:pPr>
            <w:r w:rsidRPr="00DD45D8">
              <w:rPr>
                <w:highlight w:val="green"/>
              </w:rPr>
              <w:t>SANDFISH</w:t>
            </w:r>
          </w:p>
          <w:p w14:paraId="2C37A920" w14:textId="77777777" w:rsidR="00623251" w:rsidRPr="00DD45D8" w:rsidRDefault="00623251" w:rsidP="00623251">
            <w:pPr>
              <w:pStyle w:val="ListParagraph"/>
              <w:numPr>
                <w:ilvl w:val="0"/>
                <w:numId w:val="16"/>
              </w:numPr>
              <w:rPr>
                <w:highlight w:val="green"/>
              </w:rPr>
            </w:pPr>
            <w:r w:rsidRPr="00DD45D8">
              <w:rPr>
                <w:highlight w:val="green"/>
              </w:rPr>
              <w:t>1 22:51</w:t>
            </w:r>
          </w:p>
          <w:p w14:paraId="6E6001B2" w14:textId="77777777" w:rsidR="00623251" w:rsidRPr="00DD45D8" w:rsidRDefault="00623251" w:rsidP="00516F23">
            <w:pPr>
              <w:rPr>
                <w:highlight w:val="green"/>
              </w:rPr>
            </w:pPr>
            <w:r w:rsidRPr="00DD45D8">
              <w:rPr>
                <w:highlight w:val="green"/>
              </w:rPr>
              <w:t>GUPPYA</w:t>
            </w:r>
          </w:p>
          <w:p w14:paraId="742DF808" w14:textId="77777777" w:rsidR="00623251" w:rsidRPr="00DD45D8" w:rsidRDefault="00623251" w:rsidP="00623251">
            <w:pPr>
              <w:pStyle w:val="ListParagraph"/>
              <w:numPr>
                <w:ilvl w:val="0"/>
                <w:numId w:val="16"/>
              </w:numPr>
              <w:rPr>
                <w:highlight w:val="green"/>
              </w:rPr>
            </w:pPr>
            <w:r w:rsidRPr="00DD45D8">
              <w:rPr>
                <w:highlight w:val="green"/>
              </w:rPr>
              <w:t xml:space="preserve">1 10:36 (F2) </w:t>
            </w:r>
          </w:p>
          <w:p w14:paraId="22913A2D" w14:textId="77777777" w:rsidR="00623251" w:rsidRPr="00DD45D8" w:rsidRDefault="00623251" w:rsidP="00623251">
            <w:pPr>
              <w:pStyle w:val="ListParagraph"/>
              <w:numPr>
                <w:ilvl w:val="0"/>
                <w:numId w:val="16"/>
              </w:numPr>
              <w:rPr>
                <w:highlight w:val="green"/>
              </w:rPr>
            </w:pPr>
            <w:r w:rsidRPr="00DD45D8">
              <w:rPr>
                <w:highlight w:val="green"/>
              </w:rPr>
              <w:t xml:space="preserve">4 10:44 (F2) </w:t>
            </w:r>
          </w:p>
          <w:p w14:paraId="3871A026" w14:textId="77777777" w:rsidR="00623251" w:rsidRPr="00DD45D8" w:rsidRDefault="00623251" w:rsidP="00516F23">
            <w:pPr>
              <w:rPr>
                <w:highlight w:val="green"/>
              </w:rPr>
            </w:pPr>
          </w:p>
          <w:p w14:paraId="7A199670" w14:textId="77777777" w:rsidR="00623251" w:rsidRPr="00DD45D8" w:rsidRDefault="00623251" w:rsidP="00516F23">
            <w:pPr>
              <w:rPr>
                <w:highlight w:val="green"/>
              </w:rPr>
            </w:pPr>
            <w:r w:rsidRPr="00DD45D8">
              <w:rPr>
                <w:highlight w:val="green"/>
              </w:rPr>
              <w:t>FISH F – MAYBE LOOKALIKE GET VID</w:t>
            </w:r>
          </w:p>
          <w:p w14:paraId="42AD2F36" w14:textId="77777777" w:rsidR="00623251" w:rsidRPr="00DD45D8" w:rsidRDefault="00623251" w:rsidP="00623251">
            <w:pPr>
              <w:pStyle w:val="ListParagraph"/>
              <w:numPr>
                <w:ilvl w:val="0"/>
                <w:numId w:val="17"/>
              </w:numPr>
              <w:rPr>
                <w:highlight w:val="green"/>
              </w:rPr>
            </w:pPr>
            <w:r w:rsidRPr="00DD45D8">
              <w:rPr>
                <w:highlight w:val="green"/>
              </w:rPr>
              <w:t xml:space="preserve">8 21:35 (F2) </w:t>
            </w:r>
          </w:p>
          <w:p w14:paraId="08F91372" w14:textId="77777777" w:rsidR="00623251" w:rsidRPr="00DD45D8" w:rsidRDefault="00623251" w:rsidP="00623251">
            <w:pPr>
              <w:pStyle w:val="ListParagraph"/>
              <w:numPr>
                <w:ilvl w:val="0"/>
                <w:numId w:val="17"/>
              </w:numPr>
              <w:rPr>
                <w:highlight w:val="green"/>
              </w:rPr>
            </w:pPr>
            <w:r w:rsidRPr="00DD45D8">
              <w:rPr>
                <w:highlight w:val="green"/>
              </w:rPr>
              <w:t xml:space="preserve">12 21:44 (F2) </w:t>
            </w:r>
          </w:p>
          <w:p w14:paraId="566BB44F" w14:textId="77777777" w:rsidR="00623251" w:rsidRPr="00DD45D8" w:rsidRDefault="00623251" w:rsidP="00623251">
            <w:pPr>
              <w:pStyle w:val="ListParagraph"/>
              <w:numPr>
                <w:ilvl w:val="0"/>
                <w:numId w:val="17"/>
              </w:numPr>
              <w:rPr>
                <w:highlight w:val="green"/>
              </w:rPr>
            </w:pPr>
            <w:r w:rsidRPr="00DD45D8">
              <w:rPr>
                <w:highlight w:val="green"/>
              </w:rPr>
              <w:t xml:space="preserve">14 21:57 (F2) </w:t>
            </w:r>
          </w:p>
          <w:p w14:paraId="7CF127DE" w14:textId="77777777" w:rsidR="00623251" w:rsidRDefault="00623251" w:rsidP="00516F23"/>
          <w:p w14:paraId="4A936270" w14:textId="77777777" w:rsidR="00623251" w:rsidRPr="00460574" w:rsidRDefault="00623251" w:rsidP="00623251">
            <w:pPr>
              <w:pStyle w:val="ListParagraph"/>
              <w:numPr>
                <w:ilvl w:val="0"/>
                <w:numId w:val="18"/>
              </w:numPr>
            </w:pPr>
          </w:p>
        </w:tc>
      </w:tr>
    </w:tbl>
    <w:p w14:paraId="7E38DADB" w14:textId="123A28B6" w:rsidR="00492165" w:rsidRDefault="00623251">
      <w:r>
        <w:br w:type="page"/>
      </w:r>
    </w:p>
    <w:p w14:paraId="0336BF6C" w14:textId="77777777" w:rsidR="00492165" w:rsidRDefault="00492165" w:rsidP="00492165">
      <w:r w:rsidRPr="007C0888">
        <w:lastRenderedPageBreak/>
        <w:t>29_08_2024_0800_C11_D5_LTPE5_F1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92165" w:rsidRPr="008E4BD1" w14:paraId="5A513524" w14:textId="77777777" w:rsidTr="00516F23">
        <w:tc>
          <w:tcPr>
            <w:tcW w:w="2337" w:type="dxa"/>
            <w:shd w:val="clear" w:color="auto" w:fill="DEEAF6" w:themeFill="accent5" w:themeFillTint="33"/>
          </w:tcPr>
          <w:p w14:paraId="665A3898" w14:textId="77777777" w:rsidR="00492165" w:rsidRPr="00936BF1" w:rsidRDefault="00492165" w:rsidP="00516F23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Pr="007C0888">
              <w:t>LTPE5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E3A1F6D" w14:textId="77777777" w:rsidR="00492165" w:rsidRPr="008E4BD1" w:rsidRDefault="00492165" w:rsidP="00516F23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Pr="007C0888">
              <w:t>29_08_2024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6D45AEA" w14:textId="77777777" w:rsidR="00492165" w:rsidRPr="00936BF1" w:rsidRDefault="00492165" w:rsidP="00516F23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Pr="007C0888">
              <w:t>C11_D5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BB06CF8" w14:textId="77777777" w:rsidR="00492165" w:rsidRPr="008E4BD1" w:rsidRDefault="00492165" w:rsidP="00516F23">
            <w:r w:rsidRPr="008E4BD1">
              <w:rPr>
                <w:b/>
                <w:bCs/>
              </w:rPr>
              <w:t>#FILES:</w:t>
            </w:r>
            <w:r>
              <w:t xml:space="preserve"> 3</w:t>
            </w:r>
          </w:p>
        </w:tc>
      </w:tr>
      <w:tr w:rsidR="00492165" w:rsidRPr="00936BF1" w14:paraId="7DBA70A0" w14:textId="77777777" w:rsidTr="00516F23">
        <w:tc>
          <w:tcPr>
            <w:tcW w:w="2337" w:type="dxa"/>
            <w:shd w:val="clear" w:color="auto" w:fill="DEEAF6" w:themeFill="accent5" w:themeFillTint="33"/>
          </w:tcPr>
          <w:p w14:paraId="7870981E" w14:textId="77777777" w:rsidR="00492165" w:rsidRPr="00936BF1" w:rsidRDefault="00492165" w:rsidP="00516F23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288A246" w14:textId="77777777" w:rsidR="00492165" w:rsidRPr="003B7EFE" w:rsidRDefault="00492165" w:rsidP="00516F23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>
              <w:rPr>
                <w:b/>
                <w:bCs/>
              </w:rPr>
              <w:t>26:46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EC61626" w14:textId="77777777" w:rsidR="00492165" w:rsidRPr="00936BF1" w:rsidRDefault="00492165" w:rsidP="00516F23">
            <w:r w:rsidRPr="00936BF1">
              <w:rPr>
                <w:b/>
                <w:bCs/>
              </w:rPr>
              <w:t>F2:</w:t>
            </w:r>
            <w:r>
              <w:t xml:space="preserve"> 25:44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04C648E" w14:textId="77777777" w:rsidR="00492165" w:rsidRPr="00936BF1" w:rsidRDefault="00492165" w:rsidP="00516F23">
            <w:r w:rsidRPr="00936BF1">
              <w:rPr>
                <w:b/>
                <w:bCs/>
              </w:rPr>
              <w:t>F3:</w:t>
            </w:r>
            <w:r>
              <w:t xml:space="preserve"> 16:56</w:t>
            </w:r>
          </w:p>
        </w:tc>
      </w:tr>
      <w:tr w:rsidR="00492165" w:rsidRPr="00936BF1" w14:paraId="099B0734" w14:textId="77777777" w:rsidTr="00516F23">
        <w:tc>
          <w:tcPr>
            <w:tcW w:w="2337" w:type="dxa"/>
            <w:shd w:val="clear" w:color="auto" w:fill="DEEAF6" w:themeFill="accent5" w:themeFillTint="33"/>
          </w:tcPr>
          <w:p w14:paraId="747FB08B" w14:textId="77777777" w:rsidR="00492165" w:rsidRPr="00936BF1" w:rsidRDefault="00492165" w:rsidP="00516F23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1A4BF9A" w14:textId="77777777" w:rsidR="00492165" w:rsidRPr="00936BF1" w:rsidRDefault="00492165" w:rsidP="00516F23">
            <w:r>
              <w:rPr>
                <w:b/>
                <w:bCs/>
              </w:rPr>
              <w:t>TIME START:</w:t>
            </w:r>
            <w:r>
              <w:t xml:space="preserve"> 6:15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8576192" w14:textId="77777777" w:rsidR="00492165" w:rsidRPr="00936BF1" w:rsidRDefault="00492165" w:rsidP="00516F23">
            <w:r>
              <w:rPr>
                <w:b/>
                <w:bCs/>
              </w:rPr>
              <w:t>TIME END:</w:t>
            </w:r>
            <w:r>
              <w:t xml:space="preserve"> 1:50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B46E3BA" w14:textId="77777777" w:rsidR="00492165" w:rsidRPr="00936BF1" w:rsidRDefault="00492165" w:rsidP="00516F23">
            <w:pPr>
              <w:rPr>
                <w:b/>
                <w:bCs/>
              </w:rPr>
            </w:pPr>
          </w:p>
        </w:tc>
      </w:tr>
      <w:tr w:rsidR="00492165" w:rsidRPr="008E4BD1" w14:paraId="3E3F23AC" w14:textId="77777777" w:rsidTr="00516F23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B7004F3" w14:textId="77777777" w:rsidR="00492165" w:rsidRPr="008E4BD1" w:rsidRDefault="00492165" w:rsidP="00516F23">
            <w:r w:rsidRPr="008E4BD1">
              <w:rPr>
                <w:b/>
                <w:bCs/>
              </w:rPr>
              <w:t>VISIBILITY:</w:t>
            </w:r>
            <w:r>
              <w:t xml:space="preserve"> 8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37A9474" w14:textId="77777777" w:rsidR="00492165" w:rsidRPr="008E4BD1" w:rsidRDefault="00492165" w:rsidP="00516F23">
            <w:r w:rsidRPr="008E4BD1">
              <w:rPr>
                <w:b/>
                <w:bCs/>
              </w:rPr>
              <w:t>VEGITATION:</w:t>
            </w:r>
            <w:r>
              <w:t xml:space="preserve"> 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09DE622" w14:textId="77777777" w:rsidR="00492165" w:rsidRPr="008E4BD1" w:rsidRDefault="00492165" w:rsidP="00516F23">
            <w:r w:rsidRPr="008E4BD1">
              <w:rPr>
                <w:b/>
                <w:bCs/>
              </w:rPr>
              <w:t>DATE ANALYZED:</w:t>
            </w:r>
            <w:r>
              <w:t xml:space="preserve"> 7/18/2025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4925E79" w14:textId="77777777" w:rsidR="00492165" w:rsidRPr="008E4BD1" w:rsidRDefault="00492165" w:rsidP="00516F23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492165" w:rsidRPr="008E4BD1" w14:paraId="3D8130FD" w14:textId="77777777" w:rsidTr="00516F23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484904" w14:textId="77777777" w:rsidR="00492165" w:rsidRPr="008E4BD1" w:rsidRDefault="00492165" w:rsidP="00516F23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4B25D586" w14:textId="77777777" w:rsidR="00492165" w:rsidRDefault="00492165" w:rsidP="00516F23"/>
          <w:p w14:paraId="057D62EE" w14:textId="77777777" w:rsidR="00492165" w:rsidRPr="00492165" w:rsidRDefault="00492165" w:rsidP="00516F23">
            <w:pPr>
              <w:rPr>
                <w:highlight w:val="yellow"/>
              </w:rPr>
            </w:pPr>
            <w:r w:rsidRPr="00492165">
              <w:rPr>
                <w:highlight w:val="yellow"/>
              </w:rPr>
              <w:t xml:space="preserve">CRAB </w:t>
            </w:r>
          </w:p>
          <w:p w14:paraId="3648F17E" w14:textId="77777777" w:rsidR="00492165" w:rsidRPr="00492165" w:rsidRDefault="00492165" w:rsidP="00492165">
            <w:pPr>
              <w:pStyle w:val="ListParagraph"/>
              <w:numPr>
                <w:ilvl w:val="0"/>
                <w:numId w:val="18"/>
              </w:numPr>
              <w:rPr>
                <w:highlight w:val="yellow"/>
              </w:rPr>
            </w:pPr>
            <w:r w:rsidRPr="00492165">
              <w:rPr>
                <w:highlight w:val="yellow"/>
              </w:rPr>
              <w:t xml:space="preserve">1 11:08 swimmer </w:t>
            </w:r>
          </w:p>
          <w:p w14:paraId="27654EFC" w14:textId="77777777" w:rsidR="00492165" w:rsidRPr="00492165" w:rsidRDefault="00492165" w:rsidP="00492165">
            <w:pPr>
              <w:pStyle w:val="ListParagraph"/>
              <w:numPr>
                <w:ilvl w:val="0"/>
                <w:numId w:val="18"/>
              </w:numPr>
              <w:rPr>
                <w:highlight w:val="yellow"/>
              </w:rPr>
            </w:pPr>
            <w:r w:rsidRPr="00492165">
              <w:rPr>
                <w:highlight w:val="yellow"/>
              </w:rPr>
              <w:t xml:space="preserve">1 4:17 (F2) swimmer </w:t>
            </w:r>
          </w:p>
          <w:p w14:paraId="7493D5B6" w14:textId="77777777" w:rsidR="00492165" w:rsidRPr="00492165" w:rsidRDefault="00492165" w:rsidP="00492165">
            <w:pPr>
              <w:pStyle w:val="ListParagraph"/>
              <w:numPr>
                <w:ilvl w:val="0"/>
                <w:numId w:val="18"/>
              </w:numPr>
              <w:rPr>
                <w:highlight w:val="yellow"/>
              </w:rPr>
            </w:pPr>
            <w:r w:rsidRPr="00492165">
              <w:rPr>
                <w:highlight w:val="yellow"/>
              </w:rPr>
              <w:t xml:space="preserve">1 10:01 (F2) mud </w:t>
            </w:r>
          </w:p>
          <w:p w14:paraId="667AA1D9" w14:textId="77777777" w:rsidR="00492165" w:rsidRPr="00492165" w:rsidRDefault="00492165" w:rsidP="00492165">
            <w:pPr>
              <w:pStyle w:val="ListParagraph"/>
              <w:numPr>
                <w:ilvl w:val="0"/>
                <w:numId w:val="18"/>
              </w:numPr>
              <w:rPr>
                <w:highlight w:val="yellow"/>
              </w:rPr>
            </w:pPr>
            <w:r w:rsidRPr="00492165">
              <w:rPr>
                <w:highlight w:val="yellow"/>
              </w:rPr>
              <w:t xml:space="preserve">1 13:13 (F2) mud </w:t>
            </w:r>
          </w:p>
          <w:p w14:paraId="099FF00E" w14:textId="77777777" w:rsidR="00492165" w:rsidRPr="00492165" w:rsidRDefault="00492165" w:rsidP="00492165">
            <w:pPr>
              <w:pStyle w:val="ListParagraph"/>
              <w:numPr>
                <w:ilvl w:val="0"/>
                <w:numId w:val="18"/>
              </w:numPr>
              <w:rPr>
                <w:highlight w:val="yellow"/>
              </w:rPr>
            </w:pPr>
            <w:r w:rsidRPr="00492165">
              <w:rPr>
                <w:highlight w:val="yellow"/>
              </w:rPr>
              <w:t xml:space="preserve">1 14:47 (F2) swimmer </w:t>
            </w:r>
          </w:p>
          <w:p w14:paraId="57C903FA" w14:textId="77777777" w:rsidR="00492165" w:rsidRDefault="00492165" w:rsidP="00516F23"/>
          <w:p w14:paraId="55AA852E" w14:textId="77777777" w:rsidR="00492165" w:rsidRDefault="00492165" w:rsidP="00516F23">
            <w:r w:rsidRPr="00492165">
              <w:rPr>
                <w:highlight w:val="green"/>
              </w:rPr>
              <w:t>FISH F</w:t>
            </w:r>
            <w:r>
              <w:t xml:space="preserve"> </w:t>
            </w:r>
          </w:p>
          <w:p w14:paraId="09C41D1E" w14:textId="77777777" w:rsidR="00492165" w:rsidRPr="00492165" w:rsidRDefault="00492165" w:rsidP="00492165">
            <w:pPr>
              <w:pStyle w:val="ListParagraph"/>
              <w:numPr>
                <w:ilvl w:val="0"/>
                <w:numId w:val="19"/>
              </w:numPr>
              <w:rPr>
                <w:highlight w:val="green"/>
              </w:rPr>
            </w:pPr>
            <w:r w:rsidRPr="00492165">
              <w:rPr>
                <w:highlight w:val="green"/>
              </w:rPr>
              <w:t>1 14:46</w:t>
            </w:r>
          </w:p>
          <w:p w14:paraId="439DAE7D" w14:textId="77777777" w:rsidR="00492165" w:rsidRPr="00492165" w:rsidRDefault="00492165" w:rsidP="00492165">
            <w:pPr>
              <w:pStyle w:val="ListParagraph"/>
              <w:numPr>
                <w:ilvl w:val="0"/>
                <w:numId w:val="19"/>
              </w:numPr>
              <w:rPr>
                <w:highlight w:val="green"/>
              </w:rPr>
            </w:pPr>
            <w:r w:rsidRPr="00492165">
              <w:rPr>
                <w:highlight w:val="green"/>
              </w:rPr>
              <w:t>3 16:43</w:t>
            </w:r>
          </w:p>
          <w:p w14:paraId="133BB9CB" w14:textId="77777777" w:rsidR="00492165" w:rsidRPr="00492165" w:rsidRDefault="00492165" w:rsidP="00492165">
            <w:pPr>
              <w:pStyle w:val="ListParagraph"/>
              <w:numPr>
                <w:ilvl w:val="0"/>
                <w:numId w:val="19"/>
              </w:numPr>
              <w:rPr>
                <w:highlight w:val="green"/>
              </w:rPr>
            </w:pPr>
            <w:r w:rsidRPr="00492165">
              <w:rPr>
                <w:highlight w:val="green"/>
              </w:rPr>
              <w:t>4 17:55</w:t>
            </w:r>
          </w:p>
          <w:p w14:paraId="7553660D" w14:textId="77777777" w:rsidR="00492165" w:rsidRPr="00492165" w:rsidRDefault="00492165" w:rsidP="00492165">
            <w:pPr>
              <w:pStyle w:val="ListParagraph"/>
              <w:numPr>
                <w:ilvl w:val="0"/>
                <w:numId w:val="19"/>
              </w:numPr>
              <w:rPr>
                <w:highlight w:val="green"/>
              </w:rPr>
            </w:pPr>
            <w:r w:rsidRPr="00492165">
              <w:rPr>
                <w:highlight w:val="green"/>
              </w:rPr>
              <w:t xml:space="preserve">5 19:30 </w:t>
            </w:r>
          </w:p>
          <w:p w14:paraId="1B7F019A" w14:textId="77777777" w:rsidR="00492165" w:rsidRPr="00492165" w:rsidRDefault="00492165" w:rsidP="00492165">
            <w:pPr>
              <w:pStyle w:val="ListParagraph"/>
              <w:numPr>
                <w:ilvl w:val="0"/>
                <w:numId w:val="19"/>
              </w:numPr>
              <w:rPr>
                <w:highlight w:val="green"/>
              </w:rPr>
            </w:pPr>
            <w:r w:rsidRPr="00492165">
              <w:rPr>
                <w:highlight w:val="green"/>
              </w:rPr>
              <w:t xml:space="preserve">9 05:43 (F3) </w:t>
            </w:r>
          </w:p>
          <w:p w14:paraId="726D349A" w14:textId="77777777" w:rsidR="00492165" w:rsidRPr="00492165" w:rsidRDefault="00492165" w:rsidP="00516F23">
            <w:pPr>
              <w:rPr>
                <w:highlight w:val="green"/>
              </w:rPr>
            </w:pPr>
          </w:p>
          <w:p w14:paraId="6287F8F8" w14:textId="77777777" w:rsidR="00492165" w:rsidRPr="00492165" w:rsidRDefault="00492165" w:rsidP="00516F23">
            <w:pPr>
              <w:rPr>
                <w:highlight w:val="green"/>
              </w:rPr>
            </w:pPr>
            <w:r w:rsidRPr="00492165">
              <w:rPr>
                <w:highlight w:val="green"/>
              </w:rPr>
              <w:t>SANDFISH</w:t>
            </w:r>
          </w:p>
          <w:p w14:paraId="15673A35" w14:textId="77777777" w:rsidR="00492165" w:rsidRPr="00492165" w:rsidRDefault="00492165" w:rsidP="00492165">
            <w:pPr>
              <w:pStyle w:val="ListParagraph"/>
              <w:numPr>
                <w:ilvl w:val="0"/>
                <w:numId w:val="20"/>
              </w:numPr>
              <w:jc w:val="both"/>
              <w:rPr>
                <w:highlight w:val="green"/>
              </w:rPr>
            </w:pPr>
            <w:r w:rsidRPr="00492165">
              <w:rPr>
                <w:highlight w:val="green"/>
              </w:rPr>
              <w:t xml:space="preserve">1 19:36 </w:t>
            </w:r>
          </w:p>
          <w:p w14:paraId="3430BD40" w14:textId="77777777" w:rsidR="00492165" w:rsidRPr="00492165" w:rsidRDefault="00492165" w:rsidP="00516F23">
            <w:pPr>
              <w:jc w:val="both"/>
              <w:rPr>
                <w:highlight w:val="green"/>
              </w:rPr>
            </w:pPr>
          </w:p>
          <w:p w14:paraId="4CD90A5B" w14:textId="77777777" w:rsidR="00492165" w:rsidRPr="00492165" w:rsidRDefault="00492165" w:rsidP="00516F23">
            <w:pPr>
              <w:jc w:val="both"/>
              <w:rPr>
                <w:highlight w:val="green"/>
              </w:rPr>
            </w:pPr>
            <w:r w:rsidRPr="00492165">
              <w:rPr>
                <w:highlight w:val="green"/>
              </w:rPr>
              <w:t xml:space="preserve">PIPEFISH </w:t>
            </w:r>
          </w:p>
          <w:p w14:paraId="3D6F1130" w14:textId="77777777" w:rsidR="00492165" w:rsidRPr="00492165" w:rsidRDefault="00492165" w:rsidP="00492165">
            <w:pPr>
              <w:pStyle w:val="ListParagraph"/>
              <w:numPr>
                <w:ilvl w:val="0"/>
                <w:numId w:val="20"/>
              </w:numPr>
              <w:jc w:val="both"/>
              <w:rPr>
                <w:highlight w:val="green"/>
              </w:rPr>
            </w:pPr>
            <w:r w:rsidRPr="00492165">
              <w:rPr>
                <w:highlight w:val="green"/>
              </w:rPr>
              <w:t xml:space="preserve">1 16:31 (F2) </w:t>
            </w:r>
          </w:p>
          <w:p w14:paraId="68F326E4" w14:textId="77777777" w:rsidR="00492165" w:rsidRPr="00492165" w:rsidRDefault="00492165" w:rsidP="00492165">
            <w:pPr>
              <w:pStyle w:val="ListParagraph"/>
              <w:numPr>
                <w:ilvl w:val="0"/>
                <w:numId w:val="20"/>
              </w:numPr>
              <w:jc w:val="both"/>
              <w:rPr>
                <w:highlight w:val="green"/>
              </w:rPr>
            </w:pPr>
            <w:r w:rsidRPr="00492165">
              <w:rPr>
                <w:highlight w:val="green"/>
              </w:rPr>
              <w:t xml:space="preserve">2 21:25 (F2) </w:t>
            </w:r>
          </w:p>
          <w:p w14:paraId="5327EB78" w14:textId="77777777" w:rsidR="00492165" w:rsidRPr="008E4BD1" w:rsidRDefault="00492165" w:rsidP="00516F23">
            <w:pPr>
              <w:rPr>
                <w:b/>
                <w:bCs/>
              </w:rPr>
            </w:pPr>
          </w:p>
        </w:tc>
      </w:tr>
    </w:tbl>
    <w:p w14:paraId="0D8D5D08" w14:textId="7FA6DC28" w:rsidR="00492165" w:rsidRDefault="00492165"/>
    <w:p w14:paraId="3F58F932" w14:textId="77777777" w:rsidR="00492165" w:rsidRDefault="00492165">
      <w:r>
        <w:br w:type="page"/>
      </w:r>
    </w:p>
    <w:p w14:paraId="1E61A18F" w14:textId="77777777" w:rsidR="00230EA4" w:rsidRDefault="00230EA4" w:rsidP="00230EA4">
      <w:r w:rsidRPr="003116A3">
        <w:lastRenderedPageBreak/>
        <w:t>28_08_2024_0728_CNEW_D1_LTPD4_F1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30EA4" w:rsidRPr="008E4BD1" w14:paraId="09A85C4B" w14:textId="77777777" w:rsidTr="00516F23">
        <w:tc>
          <w:tcPr>
            <w:tcW w:w="2337" w:type="dxa"/>
            <w:shd w:val="clear" w:color="auto" w:fill="DEEAF6" w:themeFill="accent5" w:themeFillTint="33"/>
          </w:tcPr>
          <w:p w14:paraId="227FA1CD" w14:textId="77777777" w:rsidR="00230EA4" w:rsidRPr="00936BF1" w:rsidRDefault="00230EA4" w:rsidP="00516F23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Pr="003116A3">
              <w:t>LTPD4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56EE774" w14:textId="77777777" w:rsidR="00230EA4" w:rsidRPr="008E4BD1" w:rsidRDefault="00230EA4" w:rsidP="00516F23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Pr="00A676C4">
              <w:t>28_08_2024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AB20689" w14:textId="77777777" w:rsidR="00230EA4" w:rsidRPr="00936BF1" w:rsidRDefault="00230EA4" w:rsidP="00516F23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Pr="00A676C4">
              <w:t>CNEW_D1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AB194DA" w14:textId="77777777" w:rsidR="00230EA4" w:rsidRPr="008E4BD1" w:rsidRDefault="00230EA4" w:rsidP="00516F23">
            <w:r w:rsidRPr="008E4BD1">
              <w:rPr>
                <w:b/>
                <w:bCs/>
              </w:rPr>
              <w:t>#FILES:</w:t>
            </w:r>
            <w:r>
              <w:t xml:space="preserve"> 5</w:t>
            </w:r>
          </w:p>
        </w:tc>
      </w:tr>
      <w:tr w:rsidR="00230EA4" w:rsidRPr="00936BF1" w14:paraId="7F91594A" w14:textId="77777777" w:rsidTr="00516F23">
        <w:tc>
          <w:tcPr>
            <w:tcW w:w="2337" w:type="dxa"/>
            <w:shd w:val="clear" w:color="auto" w:fill="DEEAF6" w:themeFill="accent5" w:themeFillTint="33"/>
          </w:tcPr>
          <w:p w14:paraId="1AE96EB5" w14:textId="77777777" w:rsidR="00230EA4" w:rsidRPr="00936BF1" w:rsidRDefault="00230EA4" w:rsidP="00516F23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848D7D8" w14:textId="77777777" w:rsidR="00230EA4" w:rsidRPr="003B7EFE" w:rsidRDefault="00230EA4" w:rsidP="00516F23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>
              <w:rPr>
                <w:b/>
                <w:bCs/>
              </w:rPr>
              <w:t>30:21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D8D34E2" w14:textId="77777777" w:rsidR="00230EA4" w:rsidRPr="00936BF1" w:rsidRDefault="00230EA4" w:rsidP="00516F23">
            <w:r w:rsidRPr="00936BF1">
              <w:rPr>
                <w:b/>
                <w:bCs/>
              </w:rPr>
              <w:t>F2:</w:t>
            </w:r>
            <w:r>
              <w:t xml:space="preserve"> 21:28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D32C3E0" w14:textId="77777777" w:rsidR="00230EA4" w:rsidRPr="00936BF1" w:rsidRDefault="00230EA4" w:rsidP="00516F23">
            <w:r w:rsidRPr="00936BF1">
              <w:rPr>
                <w:b/>
                <w:bCs/>
              </w:rPr>
              <w:t>F3:</w:t>
            </w:r>
            <w:r>
              <w:t xml:space="preserve"> 21:23 </w:t>
            </w:r>
            <w:r w:rsidRPr="0000161F">
              <w:rPr>
                <w:b/>
                <w:bCs/>
              </w:rPr>
              <w:t>F4:</w:t>
            </w:r>
            <w:r>
              <w:t xml:space="preserve"> 21:24 </w:t>
            </w:r>
            <w:r w:rsidRPr="0065466F">
              <w:rPr>
                <w:b/>
                <w:bCs/>
              </w:rPr>
              <w:t>F4</w:t>
            </w:r>
            <w:r>
              <w:t>: 6:38</w:t>
            </w:r>
          </w:p>
        </w:tc>
      </w:tr>
      <w:tr w:rsidR="00230EA4" w:rsidRPr="00936BF1" w14:paraId="3D79C596" w14:textId="77777777" w:rsidTr="00516F23">
        <w:tc>
          <w:tcPr>
            <w:tcW w:w="2337" w:type="dxa"/>
            <w:shd w:val="clear" w:color="auto" w:fill="DEEAF6" w:themeFill="accent5" w:themeFillTint="33"/>
          </w:tcPr>
          <w:p w14:paraId="061B61D3" w14:textId="77777777" w:rsidR="00230EA4" w:rsidRPr="00936BF1" w:rsidRDefault="00230EA4" w:rsidP="00516F23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3848B88" w14:textId="77777777" w:rsidR="00230EA4" w:rsidRPr="00936BF1" w:rsidRDefault="00230EA4" w:rsidP="00516F23">
            <w:r>
              <w:rPr>
                <w:b/>
                <w:bCs/>
              </w:rPr>
              <w:t>TIME START:</w:t>
            </w:r>
            <w:r>
              <w:t xml:space="preserve"> 6.01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EE9BCDD" w14:textId="77777777" w:rsidR="00230EA4" w:rsidRPr="00936BF1" w:rsidRDefault="00230EA4" w:rsidP="00516F23">
            <w:r>
              <w:rPr>
                <w:b/>
                <w:bCs/>
              </w:rPr>
              <w:t>TIME END:</w:t>
            </w:r>
            <w:r>
              <w:t xml:space="preserve"> 33.09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7FF7009" w14:textId="77777777" w:rsidR="00230EA4" w:rsidRPr="00936BF1" w:rsidRDefault="00230EA4" w:rsidP="00516F23">
            <w:pPr>
              <w:rPr>
                <w:b/>
                <w:bCs/>
              </w:rPr>
            </w:pPr>
          </w:p>
        </w:tc>
      </w:tr>
      <w:tr w:rsidR="00230EA4" w:rsidRPr="008E4BD1" w14:paraId="55A0CCCA" w14:textId="77777777" w:rsidTr="00516F23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39DEDCD" w14:textId="77777777" w:rsidR="00230EA4" w:rsidRPr="008E4BD1" w:rsidRDefault="00230EA4" w:rsidP="00516F23">
            <w:r w:rsidRPr="008E4BD1">
              <w:rPr>
                <w:b/>
                <w:bCs/>
              </w:rPr>
              <w:t>VISIBILITY:</w:t>
            </w:r>
            <w:r>
              <w:t xml:space="preserve"> varied whole time; F1-0, F2/3-100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CB890EF" w14:textId="77777777" w:rsidR="00230EA4" w:rsidRPr="008E4BD1" w:rsidRDefault="00230EA4" w:rsidP="00516F23">
            <w:r w:rsidRPr="008E4BD1">
              <w:rPr>
                <w:b/>
                <w:bCs/>
              </w:rPr>
              <w:t>VEGITATION:</w:t>
            </w:r>
            <w:r>
              <w:t xml:space="preserve"> 90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F9D1B42" w14:textId="77777777" w:rsidR="00230EA4" w:rsidRPr="008E4BD1" w:rsidRDefault="00230EA4" w:rsidP="00516F23">
            <w:r w:rsidRPr="008E4BD1">
              <w:rPr>
                <w:b/>
                <w:bCs/>
              </w:rPr>
              <w:t>DATE ANALYZED:</w:t>
            </w:r>
            <w:r>
              <w:t xml:space="preserve"> 7/22/2024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92B852C" w14:textId="77777777" w:rsidR="00230EA4" w:rsidRPr="008E4BD1" w:rsidRDefault="00230EA4" w:rsidP="00516F23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230EA4" w:rsidRPr="008E4BD1" w14:paraId="1EB11385" w14:textId="77777777" w:rsidTr="00516F23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DD3920" w14:textId="77777777" w:rsidR="00230EA4" w:rsidRPr="008E4BD1" w:rsidRDefault="00230EA4" w:rsidP="00516F23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05E54F01" w14:textId="77777777" w:rsidR="00230EA4" w:rsidRDefault="00230EA4" w:rsidP="00516F23"/>
          <w:p w14:paraId="49148CB0" w14:textId="77777777" w:rsidR="00230EA4" w:rsidRPr="006F0F12" w:rsidRDefault="00230EA4" w:rsidP="00516F23">
            <w:pPr>
              <w:rPr>
                <w:highlight w:val="green"/>
              </w:rPr>
            </w:pPr>
            <w:r w:rsidRPr="006F0F12">
              <w:rPr>
                <w:highlight w:val="green"/>
              </w:rPr>
              <w:t xml:space="preserve">FISH F </w:t>
            </w:r>
          </w:p>
          <w:p w14:paraId="34662609" w14:textId="77777777" w:rsidR="00230EA4" w:rsidRPr="006F0F12" w:rsidRDefault="00230EA4" w:rsidP="00230EA4">
            <w:pPr>
              <w:pStyle w:val="ListParagraph"/>
              <w:numPr>
                <w:ilvl w:val="0"/>
                <w:numId w:val="21"/>
              </w:numPr>
              <w:rPr>
                <w:highlight w:val="green"/>
              </w:rPr>
            </w:pPr>
            <w:r w:rsidRPr="006F0F12">
              <w:rPr>
                <w:highlight w:val="green"/>
              </w:rPr>
              <w:t>1 19:20</w:t>
            </w:r>
          </w:p>
          <w:p w14:paraId="4DCE08E7" w14:textId="77777777" w:rsidR="00230EA4" w:rsidRDefault="00230EA4" w:rsidP="00516F23"/>
          <w:p w14:paraId="74385364" w14:textId="77777777" w:rsidR="00230EA4" w:rsidRPr="006F0F12" w:rsidRDefault="00230EA4" w:rsidP="00516F23">
            <w:pPr>
              <w:rPr>
                <w:highlight w:val="yellow"/>
              </w:rPr>
            </w:pPr>
            <w:r w:rsidRPr="006F0F12">
              <w:rPr>
                <w:highlight w:val="yellow"/>
              </w:rPr>
              <w:t xml:space="preserve">CRAB </w:t>
            </w:r>
          </w:p>
          <w:p w14:paraId="2FE41C7D" w14:textId="77777777" w:rsidR="00230EA4" w:rsidRPr="006F0F12" w:rsidRDefault="00230EA4" w:rsidP="00230EA4">
            <w:pPr>
              <w:pStyle w:val="ListParagraph"/>
              <w:numPr>
                <w:ilvl w:val="0"/>
                <w:numId w:val="21"/>
              </w:numPr>
              <w:rPr>
                <w:highlight w:val="yellow"/>
              </w:rPr>
            </w:pPr>
            <w:r w:rsidRPr="006F0F12">
              <w:rPr>
                <w:highlight w:val="yellow"/>
              </w:rPr>
              <w:t xml:space="preserve">1 00:23 (F2) swimmer </w:t>
            </w:r>
          </w:p>
          <w:p w14:paraId="5D25B64F" w14:textId="77777777" w:rsidR="00230EA4" w:rsidRPr="006F0F12" w:rsidRDefault="00230EA4" w:rsidP="00230EA4">
            <w:pPr>
              <w:pStyle w:val="ListParagraph"/>
              <w:numPr>
                <w:ilvl w:val="0"/>
                <w:numId w:val="21"/>
              </w:numPr>
              <w:rPr>
                <w:highlight w:val="yellow"/>
              </w:rPr>
            </w:pPr>
            <w:r w:rsidRPr="006F0F12">
              <w:rPr>
                <w:highlight w:val="yellow"/>
              </w:rPr>
              <w:t xml:space="preserve">1 2:23 (F2) swimmer </w:t>
            </w:r>
          </w:p>
          <w:p w14:paraId="0ACFD8CF" w14:textId="77777777" w:rsidR="00230EA4" w:rsidRDefault="00230EA4" w:rsidP="00516F23"/>
          <w:p w14:paraId="62BD2416" w14:textId="77777777" w:rsidR="00230EA4" w:rsidRPr="006F0F12" w:rsidRDefault="00230EA4" w:rsidP="00516F23">
            <w:pPr>
              <w:rPr>
                <w:highlight w:val="green"/>
              </w:rPr>
            </w:pPr>
            <w:r w:rsidRPr="006F0F12">
              <w:rPr>
                <w:highlight w:val="green"/>
              </w:rPr>
              <w:t>SANDFISH</w:t>
            </w:r>
          </w:p>
          <w:p w14:paraId="0D1E4440" w14:textId="6BE0CBEF" w:rsidR="00230EA4" w:rsidRPr="006F0F12" w:rsidRDefault="00230EA4" w:rsidP="00230EA4">
            <w:pPr>
              <w:pStyle w:val="ListParagraph"/>
              <w:numPr>
                <w:ilvl w:val="0"/>
                <w:numId w:val="22"/>
              </w:numPr>
              <w:rPr>
                <w:highlight w:val="green"/>
              </w:rPr>
            </w:pPr>
            <w:r w:rsidRPr="006F0F12">
              <w:rPr>
                <w:highlight w:val="green"/>
              </w:rPr>
              <w:t>1 06:31</w:t>
            </w:r>
            <w:r w:rsidR="00800993" w:rsidRPr="006F0F12">
              <w:rPr>
                <w:highlight w:val="green"/>
              </w:rPr>
              <w:t xml:space="preserve"> (F2)</w:t>
            </w:r>
          </w:p>
          <w:p w14:paraId="5D2D0013" w14:textId="77777777" w:rsidR="00230EA4" w:rsidRDefault="00230EA4" w:rsidP="00516F23"/>
          <w:p w14:paraId="2268B4EB" w14:textId="77777777" w:rsidR="00230EA4" w:rsidRPr="006F0F12" w:rsidRDefault="00230EA4" w:rsidP="00516F23">
            <w:pPr>
              <w:rPr>
                <w:highlight w:val="yellow"/>
              </w:rPr>
            </w:pPr>
            <w:r w:rsidRPr="006F0F12">
              <w:rPr>
                <w:highlight w:val="yellow"/>
              </w:rPr>
              <w:t xml:space="preserve">SHRIMP </w:t>
            </w:r>
          </w:p>
          <w:p w14:paraId="25F150F2" w14:textId="77777777" w:rsidR="00230EA4" w:rsidRPr="006F0F12" w:rsidRDefault="00230EA4" w:rsidP="00230EA4">
            <w:pPr>
              <w:pStyle w:val="ListParagraph"/>
              <w:numPr>
                <w:ilvl w:val="0"/>
                <w:numId w:val="22"/>
              </w:numPr>
              <w:rPr>
                <w:highlight w:val="yellow"/>
              </w:rPr>
            </w:pPr>
            <w:r w:rsidRPr="006F0F12">
              <w:rPr>
                <w:highlight w:val="yellow"/>
              </w:rPr>
              <w:t xml:space="preserve">1 07:11 (F3) </w:t>
            </w:r>
          </w:p>
          <w:p w14:paraId="5600B2D0" w14:textId="1B95E498" w:rsidR="00800993" w:rsidRPr="006F0F12" w:rsidRDefault="00800993" w:rsidP="00230EA4">
            <w:pPr>
              <w:pStyle w:val="ListParagraph"/>
              <w:numPr>
                <w:ilvl w:val="0"/>
                <w:numId w:val="22"/>
              </w:numPr>
              <w:rPr>
                <w:highlight w:val="yellow"/>
              </w:rPr>
            </w:pPr>
            <w:r w:rsidRPr="006F0F12">
              <w:rPr>
                <w:highlight w:val="yellow"/>
              </w:rPr>
              <w:t>2 09:00 (F3)</w:t>
            </w:r>
          </w:p>
          <w:p w14:paraId="35BB28E2" w14:textId="77777777" w:rsidR="00230EA4" w:rsidRPr="00E71F29" w:rsidRDefault="00230EA4" w:rsidP="00516F23"/>
          <w:p w14:paraId="681C3F30" w14:textId="77777777" w:rsidR="00230EA4" w:rsidRPr="008E4BD1" w:rsidRDefault="00230EA4" w:rsidP="00516F23">
            <w:pPr>
              <w:rPr>
                <w:b/>
                <w:bCs/>
              </w:rPr>
            </w:pPr>
          </w:p>
        </w:tc>
      </w:tr>
    </w:tbl>
    <w:p w14:paraId="56F13C65" w14:textId="5622F0A0" w:rsidR="00230EA4" w:rsidRDefault="00230EA4"/>
    <w:p w14:paraId="2E065410" w14:textId="77777777" w:rsidR="0091475B" w:rsidRDefault="00230EA4" w:rsidP="0091475B">
      <w:r>
        <w:br w:type="page"/>
      </w:r>
      <w:r w:rsidR="0091475B" w:rsidRPr="005A69C1">
        <w:lastRenderedPageBreak/>
        <w:t>28_08_2024_0741_C12_D4_LTPL5_F1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475B" w:rsidRPr="008E4BD1" w14:paraId="7C8A2ED2" w14:textId="77777777" w:rsidTr="001D3D8C">
        <w:tc>
          <w:tcPr>
            <w:tcW w:w="2337" w:type="dxa"/>
            <w:shd w:val="clear" w:color="auto" w:fill="DEEAF6" w:themeFill="accent5" w:themeFillTint="33"/>
          </w:tcPr>
          <w:p w14:paraId="43D3C334" w14:textId="77777777" w:rsidR="0091475B" w:rsidRPr="00936BF1" w:rsidRDefault="0091475B" w:rsidP="001D3D8C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Pr="005A69C1">
              <w:t>LTPL5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DF4701E" w14:textId="77777777" w:rsidR="0091475B" w:rsidRPr="008E4BD1" w:rsidRDefault="0091475B" w:rsidP="001D3D8C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Pr="005A69C1">
              <w:t>28_08_2024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57DFAA7" w14:textId="77777777" w:rsidR="0091475B" w:rsidRPr="00936BF1" w:rsidRDefault="0091475B" w:rsidP="001D3D8C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Pr="005A69C1">
              <w:t>C12_D4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D05A4A6" w14:textId="77777777" w:rsidR="0091475B" w:rsidRPr="008E4BD1" w:rsidRDefault="0091475B" w:rsidP="001D3D8C">
            <w:r w:rsidRPr="008E4BD1">
              <w:rPr>
                <w:b/>
                <w:bCs/>
              </w:rPr>
              <w:t>#FILES:</w:t>
            </w:r>
            <w:r>
              <w:t xml:space="preserve"> 3</w:t>
            </w:r>
          </w:p>
        </w:tc>
      </w:tr>
      <w:tr w:rsidR="0091475B" w:rsidRPr="00936BF1" w14:paraId="05F63A5F" w14:textId="77777777" w:rsidTr="001D3D8C">
        <w:tc>
          <w:tcPr>
            <w:tcW w:w="2337" w:type="dxa"/>
            <w:shd w:val="clear" w:color="auto" w:fill="DEEAF6" w:themeFill="accent5" w:themeFillTint="33"/>
          </w:tcPr>
          <w:p w14:paraId="5C33292C" w14:textId="77777777" w:rsidR="0091475B" w:rsidRPr="00936BF1" w:rsidRDefault="0091475B" w:rsidP="001D3D8C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1BF52A1" w14:textId="77777777" w:rsidR="0091475B" w:rsidRPr="003B7EFE" w:rsidRDefault="0091475B" w:rsidP="001D3D8C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>F1</w:t>
            </w:r>
            <w:r w:rsidRPr="00EB7468">
              <w:t>: 29:16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3D1B592" w14:textId="77777777" w:rsidR="0091475B" w:rsidRPr="00936BF1" w:rsidRDefault="0091475B" w:rsidP="001D3D8C">
            <w:r w:rsidRPr="00936BF1">
              <w:rPr>
                <w:b/>
                <w:bCs/>
              </w:rPr>
              <w:t>F2:</w:t>
            </w:r>
            <w:r>
              <w:t xml:space="preserve"> 27:57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F2F55A9" w14:textId="77777777" w:rsidR="0091475B" w:rsidRPr="00936BF1" w:rsidRDefault="0091475B" w:rsidP="001D3D8C">
            <w:r w:rsidRPr="00936BF1">
              <w:rPr>
                <w:b/>
                <w:bCs/>
              </w:rPr>
              <w:t>F3:</w:t>
            </w:r>
            <w:r>
              <w:t xml:space="preserve"> 15:44</w:t>
            </w:r>
          </w:p>
        </w:tc>
      </w:tr>
      <w:tr w:rsidR="0091475B" w:rsidRPr="00936BF1" w14:paraId="10AB2273" w14:textId="77777777" w:rsidTr="001D3D8C">
        <w:tc>
          <w:tcPr>
            <w:tcW w:w="2337" w:type="dxa"/>
            <w:shd w:val="clear" w:color="auto" w:fill="DEEAF6" w:themeFill="accent5" w:themeFillTint="33"/>
          </w:tcPr>
          <w:p w14:paraId="5229F94C" w14:textId="77777777" w:rsidR="0091475B" w:rsidRPr="00936BF1" w:rsidRDefault="0091475B" w:rsidP="001D3D8C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F4DA796" w14:textId="77777777" w:rsidR="0091475B" w:rsidRPr="00936BF1" w:rsidRDefault="0091475B" w:rsidP="001D3D8C">
            <w:r>
              <w:rPr>
                <w:b/>
                <w:bCs/>
              </w:rPr>
              <w:t>TIME START:</w:t>
            </w:r>
            <w:r>
              <w:t xml:space="preserve"> 6:50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122EA33" w14:textId="77777777" w:rsidR="0091475B" w:rsidRPr="00936BF1" w:rsidRDefault="0091475B" w:rsidP="001D3D8C">
            <w:r>
              <w:rPr>
                <w:b/>
                <w:bCs/>
              </w:rPr>
              <w:t>TIME END:</w:t>
            </w:r>
            <w:r>
              <w:t xml:space="preserve"> 5:44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37F9605" w14:textId="77777777" w:rsidR="0091475B" w:rsidRPr="00936BF1" w:rsidRDefault="0091475B" w:rsidP="001D3D8C">
            <w:pPr>
              <w:rPr>
                <w:b/>
                <w:bCs/>
              </w:rPr>
            </w:pPr>
          </w:p>
        </w:tc>
      </w:tr>
      <w:tr w:rsidR="0091475B" w:rsidRPr="008E4BD1" w14:paraId="66D5DE10" w14:textId="77777777" w:rsidTr="001D3D8C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0554715" w14:textId="77777777" w:rsidR="0091475B" w:rsidRPr="008E4BD1" w:rsidRDefault="0091475B" w:rsidP="001D3D8C">
            <w:r w:rsidRPr="008E4BD1">
              <w:rPr>
                <w:b/>
                <w:bCs/>
              </w:rPr>
              <w:t>VISIBILITY:</w:t>
            </w:r>
            <w:r>
              <w:t xml:space="preserve"> 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294B809" w14:textId="77777777" w:rsidR="0091475B" w:rsidRPr="008E4BD1" w:rsidRDefault="0091475B" w:rsidP="001D3D8C">
            <w:r w:rsidRPr="008E4BD1">
              <w:rPr>
                <w:b/>
                <w:bCs/>
              </w:rPr>
              <w:t>VEGITATION:</w:t>
            </w:r>
            <w:r>
              <w:t xml:space="preserve"> 40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E650F15" w14:textId="77777777" w:rsidR="0091475B" w:rsidRPr="008E4BD1" w:rsidRDefault="0091475B" w:rsidP="001D3D8C">
            <w:r w:rsidRPr="008E4BD1">
              <w:rPr>
                <w:b/>
                <w:bCs/>
              </w:rPr>
              <w:t>DATE ANALYZED:</w:t>
            </w:r>
            <w:r>
              <w:t xml:space="preserve"> 7/22/2025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6005BFD" w14:textId="77777777" w:rsidR="0091475B" w:rsidRPr="008E4BD1" w:rsidRDefault="0091475B" w:rsidP="001D3D8C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91475B" w:rsidRPr="008E4BD1" w14:paraId="409A6047" w14:textId="77777777" w:rsidTr="001D3D8C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B4EDE5" w14:textId="77777777" w:rsidR="0091475B" w:rsidRPr="008E4BD1" w:rsidRDefault="0091475B" w:rsidP="001D3D8C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9173B1C" w14:textId="77777777" w:rsidR="0091475B" w:rsidRDefault="0091475B" w:rsidP="001D3D8C"/>
          <w:p w14:paraId="0B43A7F9" w14:textId="77777777" w:rsidR="0091475B" w:rsidRPr="00A9474D" w:rsidRDefault="0091475B" w:rsidP="001D3D8C">
            <w:pPr>
              <w:rPr>
                <w:highlight w:val="yellow"/>
              </w:rPr>
            </w:pPr>
            <w:r w:rsidRPr="00A9474D">
              <w:rPr>
                <w:highlight w:val="yellow"/>
              </w:rPr>
              <w:t>CRAB</w:t>
            </w:r>
          </w:p>
          <w:p w14:paraId="3D8FA63E" w14:textId="77777777" w:rsidR="0091475B" w:rsidRPr="00A9474D" w:rsidRDefault="0091475B" w:rsidP="0091475B">
            <w:pPr>
              <w:pStyle w:val="ListParagraph"/>
              <w:numPr>
                <w:ilvl w:val="0"/>
                <w:numId w:val="22"/>
              </w:numPr>
              <w:rPr>
                <w:highlight w:val="yellow"/>
              </w:rPr>
            </w:pPr>
            <w:r w:rsidRPr="00A9474D">
              <w:rPr>
                <w:highlight w:val="yellow"/>
              </w:rPr>
              <w:t>1 08:10 swimmer</w:t>
            </w:r>
          </w:p>
          <w:p w14:paraId="4AE9677F" w14:textId="77777777" w:rsidR="0091475B" w:rsidRPr="00A9474D" w:rsidRDefault="0091475B" w:rsidP="0091475B">
            <w:pPr>
              <w:pStyle w:val="ListParagraph"/>
              <w:numPr>
                <w:ilvl w:val="0"/>
                <w:numId w:val="22"/>
              </w:numPr>
              <w:rPr>
                <w:highlight w:val="yellow"/>
              </w:rPr>
            </w:pPr>
            <w:r w:rsidRPr="00A9474D">
              <w:rPr>
                <w:highlight w:val="yellow"/>
              </w:rPr>
              <w:t>1 23:41 mud</w:t>
            </w:r>
          </w:p>
          <w:p w14:paraId="77345E35" w14:textId="3CBB70F8" w:rsidR="0091475B" w:rsidRPr="00A9474D" w:rsidRDefault="00D5023B" w:rsidP="0091475B">
            <w:pPr>
              <w:pStyle w:val="ListParagraph"/>
              <w:numPr>
                <w:ilvl w:val="0"/>
                <w:numId w:val="22"/>
              </w:numPr>
              <w:rPr>
                <w:highlight w:val="yellow"/>
              </w:rPr>
            </w:pPr>
            <w:r w:rsidRPr="00A9474D">
              <w:rPr>
                <w:highlight w:val="yellow"/>
              </w:rPr>
              <w:t>2</w:t>
            </w:r>
            <w:r w:rsidR="0091475B" w:rsidRPr="00A9474D">
              <w:rPr>
                <w:highlight w:val="yellow"/>
              </w:rPr>
              <w:t xml:space="preserve"> 23:57 </w:t>
            </w:r>
            <w:r w:rsidRPr="00A9474D">
              <w:rPr>
                <w:highlight w:val="yellow"/>
              </w:rPr>
              <w:t>mud</w:t>
            </w:r>
            <w:r w:rsidR="0091475B" w:rsidRPr="00A9474D">
              <w:rPr>
                <w:highlight w:val="yellow"/>
              </w:rPr>
              <w:t xml:space="preserve"> </w:t>
            </w:r>
          </w:p>
          <w:p w14:paraId="2F0F06C0" w14:textId="77777777" w:rsidR="0091475B" w:rsidRPr="00A9474D" w:rsidRDefault="0091475B" w:rsidP="0091475B">
            <w:pPr>
              <w:pStyle w:val="ListParagraph"/>
              <w:numPr>
                <w:ilvl w:val="0"/>
                <w:numId w:val="22"/>
              </w:numPr>
              <w:rPr>
                <w:highlight w:val="yellow"/>
              </w:rPr>
            </w:pPr>
            <w:r w:rsidRPr="00A9474D">
              <w:rPr>
                <w:highlight w:val="yellow"/>
              </w:rPr>
              <w:t xml:space="preserve">1 25:56 mud?? </w:t>
            </w:r>
          </w:p>
          <w:p w14:paraId="6E82B203" w14:textId="77777777" w:rsidR="0091475B" w:rsidRPr="00A9474D" w:rsidRDefault="0091475B" w:rsidP="0091475B">
            <w:pPr>
              <w:pStyle w:val="ListParagraph"/>
              <w:numPr>
                <w:ilvl w:val="0"/>
                <w:numId w:val="22"/>
              </w:numPr>
              <w:rPr>
                <w:highlight w:val="yellow"/>
              </w:rPr>
            </w:pPr>
            <w:r w:rsidRPr="00A9474D">
              <w:rPr>
                <w:highlight w:val="yellow"/>
              </w:rPr>
              <w:t xml:space="preserve">1 21:17 (F2) mud </w:t>
            </w:r>
          </w:p>
          <w:p w14:paraId="26F41B1F" w14:textId="77777777" w:rsidR="0091475B" w:rsidRDefault="0091475B" w:rsidP="001D3D8C"/>
          <w:p w14:paraId="7DC13BD1" w14:textId="77777777" w:rsidR="0091475B" w:rsidRPr="00A9474D" w:rsidRDefault="0091475B" w:rsidP="001D3D8C">
            <w:pPr>
              <w:rPr>
                <w:highlight w:val="green"/>
              </w:rPr>
            </w:pPr>
            <w:r w:rsidRPr="00A9474D">
              <w:rPr>
                <w:highlight w:val="green"/>
              </w:rPr>
              <w:t xml:space="preserve">BUNTAL </w:t>
            </w:r>
          </w:p>
          <w:p w14:paraId="7920ACAB" w14:textId="77777777" w:rsidR="0091475B" w:rsidRPr="00A9474D" w:rsidRDefault="0091475B" w:rsidP="0091475B">
            <w:pPr>
              <w:pStyle w:val="ListParagraph"/>
              <w:numPr>
                <w:ilvl w:val="0"/>
                <w:numId w:val="23"/>
              </w:numPr>
              <w:rPr>
                <w:highlight w:val="green"/>
              </w:rPr>
            </w:pPr>
            <w:r w:rsidRPr="00A9474D">
              <w:rPr>
                <w:highlight w:val="green"/>
              </w:rPr>
              <w:t xml:space="preserve">1 12:26 (F2) </w:t>
            </w:r>
          </w:p>
          <w:p w14:paraId="758D241D" w14:textId="77777777" w:rsidR="0091475B" w:rsidRPr="00A9474D" w:rsidRDefault="0091475B" w:rsidP="001D3D8C">
            <w:pPr>
              <w:rPr>
                <w:highlight w:val="green"/>
              </w:rPr>
            </w:pPr>
          </w:p>
          <w:p w14:paraId="42AF6073" w14:textId="77777777" w:rsidR="0091475B" w:rsidRPr="00A9474D" w:rsidRDefault="0091475B" w:rsidP="001D3D8C">
            <w:pPr>
              <w:rPr>
                <w:highlight w:val="green"/>
              </w:rPr>
            </w:pPr>
            <w:r w:rsidRPr="00A9474D">
              <w:rPr>
                <w:highlight w:val="green"/>
              </w:rPr>
              <w:t>PIPEFISH</w:t>
            </w:r>
          </w:p>
          <w:p w14:paraId="5D13F59D" w14:textId="124D738A" w:rsidR="0091475B" w:rsidRPr="00A9474D" w:rsidRDefault="0021397F" w:rsidP="0091475B">
            <w:pPr>
              <w:pStyle w:val="ListParagraph"/>
              <w:numPr>
                <w:ilvl w:val="0"/>
                <w:numId w:val="23"/>
              </w:numPr>
              <w:rPr>
                <w:highlight w:val="green"/>
              </w:rPr>
            </w:pPr>
            <w:r w:rsidRPr="00A9474D">
              <w:rPr>
                <w:highlight w:val="green"/>
              </w:rPr>
              <w:t>5</w:t>
            </w:r>
            <w:r w:rsidR="0091475B" w:rsidRPr="00A9474D">
              <w:rPr>
                <w:highlight w:val="green"/>
              </w:rPr>
              <w:t xml:space="preserve"> 18:43 (F2) HARD TO COUNT BECAUSE OF REFLECTION (could also be 8) </w:t>
            </w:r>
          </w:p>
          <w:p w14:paraId="61C28012" w14:textId="77777777" w:rsidR="0091475B" w:rsidRPr="00A9474D" w:rsidRDefault="0091475B" w:rsidP="001D3D8C">
            <w:pPr>
              <w:rPr>
                <w:highlight w:val="green"/>
              </w:rPr>
            </w:pPr>
          </w:p>
          <w:p w14:paraId="7DB80BED" w14:textId="77777777" w:rsidR="0091475B" w:rsidRPr="00A9474D" w:rsidRDefault="0091475B" w:rsidP="001D3D8C">
            <w:pPr>
              <w:rPr>
                <w:highlight w:val="green"/>
              </w:rPr>
            </w:pPr>
            <w:r w:rsidRPr="00A9474D">
              <w:rPr>
                <w:highlight w:val="green"/>
              </w:rPr>
              <w:t>BIGBOI</w:t>
            </w:r>
          </w:p>
          <w:p w14:paraId="18AE77B0" w14:textId="77777777" w:rsidR="0091475B" w:rsidRPr="00A9474D" w:rsidRDefault="0091475B" w:rsidP="0091475B">
            <w:pPr>
              <w:pStyle w:val="ListParagraph"/>
              <w:numPr>
                <w:ilvl w:val="0"/>
                <w:numId w:val="23"/>
              </w:numPr>
              <w:rPr>
                <w:highlight w:val="green"/>
              </w:rPr>
            </w:pPr>
            <w:r w:rsidRPr="00A9474D">
              <w:rPr>
                <w:highlight w:val="green"/>
              </w:rPr>
              <w:t xml:space="preserve">1 02:34 (F3) *funny* </w:t>
            </w:r>
          </w:p>
          <w:p w14:paraId="783266B0" w14:textId="77777777" w:rsidR="0091475B" w:rsidRPr="008E4BD1" w:rsidRDefault="0091475B" w:rsidP="001D3D8C">
            <w:pPr>
              <w:rPr>
                <w:b/>
                <w:bCs/>
              </w:rPr>
            </w:pPr>
          </w:p>
        </w:tc>
      </w:tr>
    </w:tbl>
    <w:p w14:paraId="4FD467DF" w14:textId="77777777" w:rsidR="00A9474D" w:rsidRDefault="00A9474D"/>
    <w:p w14:paraId="3325AA5D" w14:textId="08FA0323" w:rsidR="00A9474D" w:rsidRDefault="00A9474D">
      <w:r>
        <w:br w:type="page"/>
      </w:r>
    </w:p>
    <w:p w14:paraId="3BA9484B" w14:textId="77777777" w:rsidR="00A9474D" w:rsidRDefault="00A9474D" w:rsidP="00A9474D">
      <w:r w:rsidRPr="00212015">
        <w:lastRenderedPageBreak/>
        <w:t>28_08_2024_0730_C11_D2_LTPL6_F1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9474D" w:rsidRPr="008E4BD1" w14:paraId="38FC54E7" w14:textId="77777777" w:rsidTr="001D3D8C">
        <w:tc>
          <w:tcPr>
            <w:tcW w:w="2337" w:type="dxa"/>
            <w:shd w:val="clear" w:color="auto" w:fill="DEEAF6" w:themeFill="accent5" w:themeFillTint="33"/>
          </w:tcPr>
          <w:p w14:paraId="68474A19" w14:textId="77777777" w:rsidR="00A9474D" w:rsidRPr="00936BF1" w:rsidRDefault="00A9474D" w:rsidP="001D3D8C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LTPL6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1F28DA8" w14:textId="77777777" w:rsidR="00A9474D" w:rsidRPr="008E4BD1" w:rsidRDefault="00A9474D" w:rsidP="001D3D8C">
            <w:r w:rsidRPr="008E4BD1">
              <w:rPr>
                <w:b/>
                <w:bCs/>
              </w:rPr>
              <w:t>DATE:</w:t>
            </w:r>
            <w:r>
              <w:t xml:space="preserve"> 28/08/2024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1312114" w14:textId="77777777" w:rsidR="00A9474D" w:rsidRPr="00936BF1" w:rsidRDefault="00A9474D" w:rsidP="001D3D8C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Pr="00212015">
              <w:t>C11_D2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4CEB4D5" w14:textId="77777777" w:rsidR="00A9474D" w:rsidRPr="008E4BD1" w:rsidRDefault="00A9474D" w:rsidP="001D3D8C">
            <w:r w:rsidRPr="008E4BD1">
              <w:rPr>
                <w:b/>
                <w:bCs/>
              </w:rPr>
              <w:t>#FILES:</w:t>
            </w:r>
            <w:r>
              <w:t xml:space="preserve"> 3</w:t>
            </w:r>
          </w:p>
        </w:tc>
      </w:tr>
      <w:tr w:rsidR="00A9474D" w:rsidRPr="00936BF1" w14:paraId="77474B0A" w14:textId="77777777" w:rsidTr="001D3D8C">
        <w:tc>
          <w:tcPr>
            <w:tcW w:w="2337" w:type="dxa"/>
            <w:shd w:val="clear" w:color="auto" w:fill="DEEAF6" w:themeFill="accent5" w:themeFillTint="33"/>
          </w:tcPr>
          <w:p w14:paraId="4351EFC5" w14:textId="77777777" w:rsidR="00A9474D" w:rsidRPr="00936BF1" w:rsidRDefault="00A9474D" w:rsidP="001D3D8C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96827D7" w14:textId="77777777" w:rsidR="00A9474D" w:rsidRPr="003B7EFE" w:rsidRDefault="00A9474D" w:rsidP="001D3D8C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>
              <w:rPr>
                <w:b/>
                <w:bCs/>
              </w:rPr>
              <w:t>39:38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BCD43B0" w14:textId="77777777" w:rsidR="00A9474D" w:rsidRPr="00936BF1" w:rsidRDefault="00A9474D" w:rsidP="001D3D8C">
            <w:r w:rsidRPr="00936BF1">
              <w:rPr>
                <w:b/>
                <w:bCs/>
              </w:rPr>
              <w:t>F2:</w:t>
            </w:r>
            <w:r>
              <w:t xml:space="preserve"> 30:15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CAA95F2" w14:textId="77777777" w:rsidR="00A9474D" w:rsidRPr="00936BF1" w:rsidRDefault="00A9474D" w:rsidP="001D3D8C">
            <w:r w:rsidRPr="00936BF1">
              <w:rPr>
                <w:b/>
                <w:bCs/>
              </w:rPr>
              <w:t>F3:</w:t>
            </w:r>
            <w:r>
              <w:t xml:space="preserve"> 25:44 F2: 3:45</w:t>
            </w:r>
          </w:p>
        </w:tc>
      </w:tr>
      <w:tr w:rsidR="00A9474D" w:rsidRPr="00936BF1" w14:paraId="2CB046BE" w14:textId="77777777" w:rsidTr="001D3D8C">
        <w:tc>
          <w:tcPr>
            <w:tcW w:w="2337" w:type="dxa"/>
            <w:shd w:val="clear" w:color="auto" w:fill="DEEAF6" w:themeFill="accent5" w:themeFillTint="33"/>
          </w:tcPr>
          <w:p w14:paraId="0516AE94" w14:textId="77777777" w:rsidR="00A9474D" w:rsidRPr="00936BF1" w:rsidRDefault="00A9474D" w:rsidP="001D3D8C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23425A0" w14:textId="77777777" w:rsidR="00A9474D" w:rsidRPr="00936BF1" w:rsidRDefault="00A9474D" w:rsidP="001D3D8C">
            <w:r>
              <w:rPr>
                <w:b/>
                <w:bCs/>
              </w:rPr>
              <w:t>TIME START:</w:t>
            </w:r>
            <w:r>
              <w:t xml:space="preserve"> 6:02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5945E5E" w14:textId="77777777" w:rsidR="00A9474D" w:rsidRPr="00936BF1" w:rsidRDefault="00A9474D" w:rsidP="001D3D8C">
            <w:r>
              <w:rPr>
                <w:b/>
                <w:bCs/>
              </w:rPr>
              <w:t>TIME END:</w:t>
            </w:r>
            <w:r>
              <w:t xml:space="preserve"> 31:89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7F4FD90" w14:textId="77777777" w:rsidR="00A9474D" w:rsidRPr="00936BF1" w:rsidRDefault="00A9474D" w:rsidP="001D3D8C">
            <w:pPr>
              <w:rPr>
                <w:b/>
                <w:bCs/>
              </w:rPr>
            </w:pPr>
          </w:p>
        </w:tc>
      </w:tr>
      <w:tr w:rsidR="00A9474D" w:rsidRPr="008E4BD1" w14:paraId="725D47B5" w14:textId="77777777" w:rsidTr="001D3D8C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196C12B" w14:textId="06FF5F2D" w:rsidR="00A9474D" w:rsidRPr="008E4BD1" w:rsidRDefault="00A9474D" w:rsidP="001D3D8C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9F20CF">
              <w:t>50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F7D2F71" w14:textId="77777777" w:rsidR="00A9474D" w:rsidRPr="008E4BD1" w:rsidRDefault="00A9474D" w:rsidP="001D3D8C">
            <w:r w:rsidRPr="008E4BD1">
              <w:rPr>
                <w:b/>
                <w:bCs/>
              </w:rPr>
              <w:t>VEGITATION:</w:t>
            </w:r>
            <w:r>
              <w:t xml:space="preserve"> 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091CAF5" w14:textId="77777777" w:rsidR="00A9474D" w:rsidRPr="008E4BD1" w:rsidRDefault="00A9474D" w:rsidP="001D3D8C">
            <w:r w:rsidRPr="008E4BD1">
              <w:rPr>
                <w:b/>
                <w:bCs/>
              </w:rPr>
              <w:t>DATE ANALYZED:</w:t>
            </w:r>
            <w:r>
              <w:t xml:space="preserve"> 7/23/2025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423F43C" w14:textId="77777777" w:rsidR="00A9474D" w:rsidRPr="008E4BD1" w:rsidRDefault="00A9474D" w:rsidP="001D3D8C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A9474D" w:rsidRPr="008E4BD1" w14:paraId="0C820E7B" w14:textId="77777777" w:rsidTr="001D3D8C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94E782" w14:textId="77777777" w:rsidR="00A9474D" w:rsidRPr="008E4BD1" w:rsidRDefault="00A9474D" w:rsidP="001D3D8C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0E8250B4" w14:textId="77777777" w:rsidR="00A9474D" w:rsidRDefault="00A9474D" w:rsidP="001D3D8C"/>
          <w:p w14:paraId="385EC137" w14:textId="255BB86B" w:rsidR="00A9474D" w:rsidRPr="002D39DF" w:rsidRDefault="009F20CF" w:rsidP="001D3D8C">
            <w:pPr>
              <w:rPr>
                <w:highlight w:val="green"/>
              </w:rPr>
            </w:pPr>
            <w:r w:rsidRPr="002D39DF">
              <w:rPr>
                <w:highlight w:val="green"/>
              </w:rPr>
              <w:t>BUNTAL POSSIBLY DIFFERENT SPECIES GET VID</w:t>
            </w:r>
          </w:p>
          <w:p w14:paraId="26271AD2" w14:textId="77777777" w:rsidR="00A9474D" w:rsidRPr="002D39DF" w:rsidRDefault="00A9474D" w:rsidP="00A9474D">
            <w:pPr>
              <w:pStyle w:val="ListParagraph"/>
              <w:numPr>
                <w:ilvl w:val="0"/>
                <w:numId w:val="24"/>
              </w:numPr>
              <w:rPr>
                <w:highlight w:val="green"/>
              </w:rPr>
            </w:pPr>
            <w:r w:rsidRPr="002D39DF">
              <w:rPr>
                <w:highlight w:val="green"/>
              </w:rPr>
              <w:t xml:space="preserve">1 19:50 </w:t>
            </w:r>
          </w:p>
          <w:p w14:paraId="699DF935" w14:textId="72AED208" w:rsidR="00576C32" w:rsidRPr="002D39DF" w:rsidRDefault="00576C32" w:rsidP="00A9474D">
            <w:pPr>
              <w:pStyle w:val="ListParagraph"/>
              <w:numPr>
                <w:ilvl w:val="0"/>
                <w:numId w:val="24"/>
              </w:numPr>
              <w:rPr>
                <w:highlight w:val="green"/>
              </w:rPr>
            </w:pPr>
            <w:r w:rsidRPr="002D39DF">
              <w:rPr>
                <w:highlight w:val="green"/>
              </w:rPr>
              <w:t>Again 10:55 (F2) different species. Also get vid</w:t>
            </w:r>
          </w:p>
          <w:p w14:paraId="453CBAD6" w14:textId="77777777" w:rsidR="00A9474D" w:rsidRPr="002D39DF" w:rsidRDefault="00A9474D" w:rsidP="001D3D8C">
            <w:pPr>
              <w:rPr>
                <w:highlight w:val="green"/>
              </w:rPr>
            </w:pPr>
          </w:p>
          <w:p w14:paraId="45D887B2" w14:textId="77777777" w:rsidR="00A9474D" w:rsidRPr="002D39DF" w:rsidRDefault="00A9474D" w:rsidP="001D3D8C">
            <w:pPr>
              <w:rPr>
                <w:highlight w:val="green"/>
              </w:rPr>
            </w:pPr>
            <w:r w:rsidRPr="002D39DF">
              <w:rPr>
                <w:highlight w:val="green"/>
              </w:rPr>
              <w:t xml:space="preserve">DOTDASH </w:t>
            </w:r>
          </w:p>
          <w:p w14:paraId="1EDA9D58" w14:textId="77777777" w:rsidR="00A9474D" w:rsidRPr="002D39DF" w:rsidRDefault="00A9474D" w:rsidP="00A9474D">
            <w:pPr>
              <w:pStyle w:val="ListParagraph"/>
              <w:numPr>
                <w:ilvl w:val="0"/>
                <w:numId w:val="24"/>
              </w:numPr>
              <w:rPr>
                <w:highlight w:val="green"/>
              </w:rPr>
            </w:pPr>
            <w:r w:rsidRPr="002D39DF">
              <w:rPr>
                <w:highlight w:val="green"/>
              </w:rPr>
              <w:t xml:space="preserve">1 26:18 </w:t>
            </w:r>
          </w:p>
          <w:p w14:paraId="43D2FF1A" w14:textId="77777777" w:rsidR="00A9474D" w:rsidRPr="002D39DF" w:rsidRDefault="00A9474D" w:rsidP="001D3D8C">
            <w:pPr>
              <w:rPr>
                <w:highlight w:val="green"/>
              </w:rPr>
            </w:pPr>
          </w:p>
          <w:p w14:paraId="109162E3" w14:textId="77777777" w:rsidR="00A9474D" w:rsidRPr="002D39DF" w:rsidRDefault="00A9474D" w:rsidP="001D3D8C">
            <w:pPr>
              <w:rPr>
                <w:highlight w:val="green"/>
              </w:rPr>
            </w:pPr>
            <w:r w:rsidRPr="002D39DF">
              <w:rPr>
                <w:highlight w:val="green"/>
              </w:rPr>
              <w:t xml:space="preserve">FISH F </w:t>
            </w:r>
          </w:p>
          <w:p w14:paraId="348B5B28" w14:textId="77777777" w:rsidR="00A9474D" w:rsidRPr="002D39DF" w:rsidRDefault="00A9474D" w:rsidP="00A9474D">
            <w:pPr>
              <w:pStyle w:val="ListParagraph"/>
              <w:numPr>
                <w:ilvl w:val="0"/>
                <w:numId w:val="24"/>
              </w:numPr>
              <w:rPr>
                <w:highlight w:val="green"/>
              </w:rPr>
            </w:pPr>
            <w:r w:rsidRPr="002D39DF">
              <w:rPr>
                <w:highlight w:val="green"/>
              </w:rPr>
              <w:t xml:space="preserve">1 28:45 </w:t>
            </w:r>
          </w:p>
          <w:p w14:paraId="6134EC50" w14:textId="77777777" w:rsidR="00A9474D" w:rsidRPr="002D39DF" w:rsidRDefault="00A9474D" w:rsidP="00A9474D">
            <w:pPr>
              <w:pStyle w:val="ListParagraph"/>
              <w:numPr>
                <w:ilvl w:val="0"/>
                <w:numId w:val="24"/>
              </w:numPr>
              <w:rPr>
                <w:highlight w:val="green"/>
              </w:rPr>
            </w:pPr>
            <w:r w:rsidRPr="002D39DF">
              <w:rPr>
                <w:highlight w:val="green"/>
              </w:rPr>
              <w:t xml:space="preserve">2 16:14 (F2) </w:t>
            </w:r>
          </w:p>
          <w:p w14:paraId="465AB0A6" w14:textId="77777777" w:rsidR="00A9474D" w:rsidRPr="002D39DF" w:rsidRDefault="00A9474D" w:rsidP="00A9474D">
            <w:pPr>
              <w:pStyle w:val="ListParagraph"/>
              <w:numPr>
                <w:ilvl w:val="0"/>
                <w:numId w:val="24"/>
              </w:numPr>
              <w:rPr>
                <w:highlight w:val="green"/>
              </w:rPr>
            </w:pPr>
            <w:r w:rsidRPr="002D39DF">
              <w:rPr>
                <w:highlight w:val="green"/>
              </w:rPr>
              <w:t xml:space="preserve">3 24:07 (F2) whole school, hard to count because of how far away they are </w:t>
            </w:r>
          </w:p>
          <w:p w14:paraId="2037A640" w14:textId="77777777" w:rsidR="00A9474D" w:rsidRDefault="00A9474D" w:rsidP="001D3D8C"/>
          <w:p w14:paraId="11F1A5D7" w14:textId="77777777" w:rsidR="00A9474D" w:rsidRPr="002D39DF" w:rsidRDefault="00A9474D" w:rsidP="001D3D8C">
            <w:pPr>
              <w:rPr>
                <w:highlight w:val="yellow"/>
              </w:rPr>
            </w:pPr>
            <w:r w:rsidRPr="002D39DF">
              <w:rPr>
                <w:highlight w:val="yellow"/>
              </w:rPr>
              <w:t>CRAB</w:t>
            </w:r>
          </w:p>
          <w:p w14:paraId="7E73F29B" w14:textId="0C8CC959" w:rsidR="00A9474D" w:rsidRPr="002D39DF" w:rsidRDefault="00A9474D" w:rsidP="00A9474D">
            <w:pPr>
              <w:pStyle w:val="ListParagraph"/>
              <w:numPr>
                <w:ilvl w:val="0"/>
                <w:numId w:val="25"/>
              </w:numPr>
              <w:rPr>
                <w:highlight w:val="yellow"/>
              </w:rPr>
            </w:pPr>
            <w:r w:rsidRPr="002D39DF">
              <w:rPr>
                <w:highlight w:val="yellow"/>
              </w:rPr>
              <w:t xml:space="preserve">1 33:40 </w:t>
            </w:r>
            <w:r w:rsidR="00D31266" w:rsidRPr="002D39DF">
              <w:rPr>
                <w:highlight w:val="yellow"/>
              </w:rPr>
              <w:t>MUD?</w:t>
            </w:r>
          </w:p>
          <w:p w14:paraId="412F2BC7" w14:textId="77777777" w:rsidR="00A9474D" w:rsidRDefault="00A9474D" w:rsidP="001D3D8C"/>
          <w:p w14:paraId="49AF5AB8" w14:textId="6E4B5BB5" w:rsidR="00A9474D" w:rsidRPr="002D39DF" w:rsidRDefault="00576C32" w:rsidP="001D3D8C">
            <w:pPr>
              <w:rPr>
                <w:highlight w:val="green"/>
              </w:rPr>
            </w:pPr>
            <w:r w:rsidRPr="002D39DF">
              <w:rPr>
                <w:highlight w:val="green"/>
              </w:rPr>
              <w:t>GARRONGGONG?</w:t>
            </w:r>
          </w:p>
          <w:p w14:paraId="67380E1F" w14:textId="77777777" w:rsidR="00A9474D" w:rsidRPr="002D39DF" w:rsidRDefault="00A9474D" w:rsidP="00A9474D">
            <w:pPr>
              <w:pStyle w:val="ListParagraph"/>
              <w:numPr>
                <w:ilvl w:val="0"/>
                <w:numId w:val="25"/>
              </w:numPr>
              <w:rPr>
                <w:highlight w:val="green"/>
              </w:rPr>
            </w:pPr>
            <w:r w:rsidRPr="002D39DF">
              <w:rPr>
                <w:highlight w:val="green"/>
              </w:rPr>
              <w:t xml:space="preserve">1 07:03 (F2) </w:t>
            </w:r>
          </w:p>
          <w:p w14:paraId="3846BB09" w14:textId="77777777" w:rsidR="00A9474D" w:rsidRPr="00576C32" w:rsidRDefault="00A9474D" w:rsidP="00576C32">
            <w:pPr>
              <w:rPr>
                <w:b/>
                <w:bCs/>
              </w:rPr>
            </w:pPr>
          </w:p>
        </w:tc>
      </w:tr>
    </w:tbl>
    <w:p w14:paraId="1AF4C7FF" w14:textId="77777777" w:rsidR="00A9474D" w:rsidRDefault="00A9474D"/>
    <w:p w14:paraId="0ED473F5" w14:textId="7A2C733B" w:rsidR="002D39DF" w:rsidRDefault="002D39D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D39DF" w:rsidRPr="008E4BD1" w14:paraId="52C559B9" w14:textId="77777777" w:rsidTr="001D3D8C">
        <w:tc>
          <w:tcPr>
            <w:tcW w:w="2337" w:type="dxa"/>
            <w:shd w:val="clear" w:color="auto" w:fill="DEEAF6" w:themeFill="accent5" w:themeFillTint="33"/>
          </w:tcPr>
          <w:p w14:paraId="72DCC9D0" w14:textId="77777777" w:rsidR="002D39DF" w:rsidRPr="00936BF1" w:rsidRDefault="002D39DF" w:rsidP="001D3D8C">
            <w:bookmarkStart w:id="1" w:name="_Hlk204605663"/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Pr="00C07E03">
              <w:t>TMPD1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B3730EB" w14:textId="77777777" w:rsidR="002D39DF" w:rsidRPr="008E4BD1" w:rsidRDefault="002D39DF" w:rsidP="001D3D8C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Pr="00C07E03">
              <w:t>27_08_2024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F5C60B1" w14:textId="77777777" w:rsidR="002D39DF" w:rsidRPr="00936BF1" w:rsidRDefault="002D39DF" w:rsidP="001D3D8C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Pr="00C07E03">
              <w:t>CNEW_D4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5F63E6C" w14:textId="77777777" w:rsidR="002D39DF" w:rsidRPr="008E4BD1" w:rsidRDefault="002D39DF" w:rsidP="001D3D8C">
            <w:r w:rsidRPr="008E4BD1">
              <w:rPr>
                <w:b/>
                <w:bCs/>
              </w:rPr>
              <w:t>#FILES:</w:t>
            </w:r>
            <w:r>
              <w:t xml:space="preserve"> 3</w:t>
            </w:r>
          </w:p>
        </w:tc>
      </w:tr>
      <w:tr w:rsidR="002D39DF" w:rsidRPr="00936BF1" w14:paraId="3719B21A" w14:textId="77777777" w:rsidTr="001D3D8C">
        <w:tc>
          <w:tcPr>
            <w:tcW w:w="2337" w:type="dxa"/>
            <w:shd w:val="clear" w:color="auto" w:fill="DEEAF6" w:themeFill="accent5" w:themeFillTint="33"/>
          </w:tcPr>
          <w:p w14:paraId="780FF9A7" w14:textId="77777777" w:rsidR="002D39DF" w:rsidRPr="00936BF1" w:rsidRDefault="002D39DF" w:rsidP="001D3D8C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7E967A4" w14:textId="77777777" w:rsidR="002D39DF" w:rsidRPr="003B7EFE" w:rsidRDefault="002D39DF" w:rsidP="001D3D8C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>
              <w:rPr>
                <w:b/>
                <w:bCs/>
              </w:rPr>
              <w:t>21:33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039CEAD" w14:textId="77777777" w:rsidR="002D39DF" w:rsidRPr="00936BF1" w:rsidRDefault="002D39DF" w:rsidP="001D3D8C">
            <w:r w:rsidRPr="00936BF1">
              <w:rPr>
                <w:b/>
                <w:bCs/>
              </w:rPr>
              <w:t>F2:</w:t>
            </w:r>
            <w:r>
              <w:rPr>
                <w:b/>
                <w:bCs/>
              </w:rPr>
              <w:t>21:24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4BAA35A" w14:textId="77777777" w:rsidR="002D39DF" w:rsidRPr="00936BF1" w:rsidRDefault="002D39DF" w:rsidP="001D3D8C">
            <w:r w:rsidRPr="00936BF1">
              <w:rPr>
                <w:b/>
                <w:bCs/>
              </w:rPr>
              <w:t>F3:</w:t>
            </w:r>
            <w:r>
              <w:rPr>
                <w:b/>
                <w:bCs/>
              </w:rPr>
              <w:t>16:34</w:t>
            </w:r>
            <w:r>
              <w:t xml:space="preserve"> </w:t>
            </w:r>
          </w:p>
        </w:tc>
      </w:tr>
      <w:tr w:rsidR="002D39DF" w:rsidRPr="00936BF1" w14:paraId="0632AE34" w14:textId="77777777" w:rsidTr="001D3D8C">
        <w:tc>
          <w:tcPr>
            <w:tcW w:w="2337" w:type="dxa"/>
            <w:shd w:val="clear" w:color="auto" w:fill="DEEAF6" w:themeFill="accent5" w:themeFillTint="33"/>
          </w:tcPr>
          <w:p w14:paraId="6FD25367" w14:textId="77777777" w:rsidR="002D39DF" w:rsidRPr="00936BF1" w:rsidRDefault="002D39DF" w:rsidP="001D3D8C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2D68CF4" w14:textId="77777777" w:rsidR="002D39DF" w:rsidRPr="00936BF1" w:rsidRDefault="002D39DF" w:rsidP="001D3D8C">
            <w:r>
              <w:rPr>
                <w:b/>
                <w:bCs/>
              </w:rPr>
              <w:t>TIME START:</w:t>
            </w:r>
            <w:r>
              <w:t xml:space="preserve"> 6:30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BEA5445" w14:textId="77777777" w:rsidR="002D39DF" w:rsidRPr="00936BF1" w:rsidRDefault="002D39DF" w:rsidP="001D3D8C">
            <w:r>
              <w:rPr>
                <w:b/>
                <w:bCs/>
              </w:rPr>
              <w:t>TIME END:</w:t>
            </w:r>
            <w:r>
              <w:t xml:space="preserve"> END OF F3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7AF96A2" w14:textId="77777777" w:rsidR="002D39DF" w:rsidRPr="00936BF1" w:rsidRDefault="002D39DF" w:rsidP="001D3D8C">
            <w:pPr>
              <w:rPr>
                <w:b/>
                <w:bCs/>
              </w:rPr>
            </w:pPr>
          </w:p>
        </w:tc>
      </w:tr>
      <w:tr w:rsidR="002D39DF" w:rsidRPr="008E4BD1" w14:paraId="1EC0F481" w14:textId="77777777" w:rsidTr="001D3D8C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151C333" w14:textId="7693AB76" w:rsidR="002D39DF" w:rsidRPr="008E4BD1" w:rsidRDefault="002D39DF" w:rsidP="001D3D8C">
            <w:r w:rsidRPr="008E4BD1">
              <w:rPr>
                <w:b/>
                <w:bCs/>
              </w:rPr>
              <w:t>VISIBILITY:</w:t>
            </w:r>
            <w:r w:rsidR="00BC6303">
              <w:t xml:space="preserve"> 70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8BA7237" w14:textId="77777777" w:rsidR="002D39DF" w:rsidRPr="008E4BD1" w:rsidRDefault="002D39DF" w:rsidP="001D3D8C">
            <w:r w:rsidRPr="008E4BD1">
              <w:rPr>
                <w:b/>
                <w:bCs/>
              </w:rPr>
              <w:t>VEGITATION:</w:t>
            </w:r>
            <w:r>
              <w:t xml:space="preserve"> 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3BC7708" w14:textId="77777777" w:rsidR="002D39DF" w:rsidRPr="008E4BD1" w:rsidRDefault="002D39DF" w:rsidP="001D3D8C">
            <w:r w:rsidRPr="008E4BD1">
              <w:rPr>
                <w:b/>
                <w:bCs/>
              </w:rPr>
              <w:t>DATE ANALYZED:</w:t>
            </w:r>
            <w:r>
              <w:t xml:space="preserve"> 7/23/2025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02F3996" w14:textId="77777777" w:rsidR="002D39DF" w:rsidRPr="008E4BD1" w:rsidRDefault="002D39DF" w:rsidP="001D3D8C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2D39DF" w:rsidRPr="008E4BD1" w14:paraId="4C61A0C6" w14:textId="77777777" w:rsidTr="001D3D8C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70B780" w14:textId="77777777" w:rsidR="002D39DF" w:rsidRPr="008E4BD1" w:rsidRDefault="002D39DF" w:rsidP="001D3D8C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E3CA402" w14:textId="77777777" w:rsidR="002D39DF" w:rsidRDefault="002D39DF" w:rsidP="001D3D8C"/>
          <w:p w14:paraId="576CB9F7" w14:textId="77777777" w:rsidR="002D39DF" w:rsidRPr="009C278D" w:rsidRDefault="002D39DF" w:rsidP="001D3D8C">
            <w:pPr>
              <w:rPr>
                <w:highlight w:val="green"/>
              </w:rPr>
            </w:pPr>
            <w:r w:rsidRPr="009C278D">
              <w:rPr>
                <w:highlight w:val="green"/>
              </w:rPr>
              <w:t>FISH F</w:t>
            </w:r>
          </w:p>
          <w:p w14:paraId="01271F63" w14:textId="77777777" w:rsidR="002D39DF" w:rsidRPr="009C278D" w:rsidRDefault="002D39DF" w:rsidP="002D39DF">
            <w:pPr>
              <w:pStyle w:val="ListParagraph"/>
              <w:numPr>
                <w:ilvl w:val="0"/>
                <w:numId w:val="25"/>
              </w:numPr>
              <w:rPr>
                <w:highlight w:val="green"/>
              </w:rPr>
            </w:pPr>
            <w:r w:rsidRPr="009C278D">
              <w:rPr>
                <w:highlight w:val="green"/>
              </w:rPr>
              <w:t>1 06:44</w:t>
            </w:r>
          </w:p>
          <w:p w14:paraId="54EBC698" w14:textId="12058C5C" w:rsidR="002D39DF" w:rsidRPr="009C278D" w:rsidRDefault="002D39DF" w:rsidP="002D39DF">
            <w:pPr>
              <w:pStyle w:val="ListParagraph"/>
              <w:numPr>
                <w:ilvl w:val="0"/>
                <w:numId w:val="25"/>
              </w:numPr>
              <w:rPr>
                <w:highlight w:val="green"/>
              </w:rPr>
            </w:pPr>
            <w:r w:rsidRPr="009C278D">
              <w:rPr>
                <w:highlight w:val="green"/>
              </w:rPr>
              <w:t>2 07:20</w:t>
            </w:r>
            <w:r w:rsidR="009C278D" w:rsidRPr="009C278D">
              <w:rPr>
                <w:highlight w:val="green"/>
              </w:rPr>
              <w:t xml:space="preserve"> (F2)</w:t>
            </w:r>
          </w:p>
          <w:p w14:paraId="742EA6CF" w14:textId="6EAF1AA2" w:rsidR="002D39DF" w:rsidRPr="009C278D" w:rsidRDefault="002D39DF" w:rsidP="002D39DF">
            <w:pPr>
              <w:pStyle w:val="ListParagraph"/>
              <w:numPr>
                <w:ilvl w:val="0"/>
                <w:numId w:val="25"/>
              </w:numPr>
              <w:rPr>
                <w:highlight w:val="green"/>
              </w:rPr>
            </w:pPr>
            <w:r w:rsidRPr="009C278D">
              <w:rPr>
                <w:highlight w:val="green"/>
              </w:rPr>
              <w:t xml:space="preserve">3 07:26 </w:t>
            </w:r>
            <w:r w:rsidR="009C278D" w:rsidRPr="009C278D">
              <w:rPr>
                <w:highlight w:val="green"/>
              </w:rPr>
              <w:t>(F2)</w:t>
            </w:r>
          </w:p>
          <w:p w14:paraId="3CC24697" w14:textId="77777777" w:rsidR="002D39DF" w:rsidRPr="009C278D" w:rsidRDefault="002D39DF" w:rsidP="001D3D8C">
            <w:pPr>
              <w:rPr>
                <w:highlight w:val="green"/>
              </w:rPr>
            </w:pPr>
          </w:p>
          <w:p w14:paraId="041ADE35" w14:textId="77777777" w:rsidR="002D39DF" w:rsidRPr="009C278D" w:rsidRDefault="002D39DF" w:rsidP="001D3D8C">
            <w:pPr>
              <w:rPr>
                <w:highlight w:val="green"/>
              </w:rPr>
            </w:pPr>
            <w:r w:rsidRPr="009C278D">
              <w:rPr>
                <w:highlight w:val="green"/>
              </w:rPr>
              <w:t xml:space="preserve">DOTDASH </w:t>
            </w:r>
          </w:p>
          <w:p w14:paraId="15CB5872" w14:textId="54C09B5D" w:rsidR="002D39DF" w:rsidRPr="009C278D" w:rsidRDefault="002D39DF" w:rsidP="002D39DF">
            <w:pPr>
              <w:pStyle w:val="ListParagraph"/>
              <w:numPr>
                <w:ilvl w:val="0"/>
                <w:numId w:val="26"/>
              </w:numPr>
              <w:rPr>
                <w:highlight w:val="green"/>
              </w:rPr>
            </w:pPr>
            <w:r w:rsidRPr="009C278D">
              <w:rPr>
                <w:highlight w:val="green"/>
              </w:rPr>
              <w:t xml:space="preserve">1 </w:t>
            </w:r>
            <w:r w:rsidR="009C278D" w:rsidRPr="009C278D">
              <w:rPr>
                <w:highlight w:val="green"/>
              </w:rPr>
              <w:t>04:37</w:t>
            </w:r>
          </w:p>
          <w:p w14:paraId="350CC1F1" w14:textId="77777777" w:rsidR="002D39DF" w:rsidRPr="009C278D" w:rsidRDefault="002D39DF" w:rsidP="002D39DF">
            <w:pPr>
              <w:pStyle w:val="ListParagraph"/>
              <w:numPr>
                <w:ilvl w:val="0"/>
                <w:numId w:val="26"/>
              </w:numPr>
              <w:rPr>
                <w:highlight w:val="green"/>
              </w:rPr>
            </w:pPr>
            <w:r w:rsidRPr="009C278D">
              <w:rPr>
                <w:highlight w:val="green"/>
              </w:rPr>
              <w:t>4 12:22</w:t>
            </w:r>
          </w:p>
          <w:p w14:paraId="4578FAB0" w14:textId="77777777" w:rsidR="002D39DF" w:rsidRDefault="002D39DF" w:rsidP="001D3D8C"/>
          <w:p w14:paraId="4D361E5C" w14:textId="77777777" w:rsidR="002D39DF" w:rsidRPr="009C278D" w:rsidRDefault="002D39DF" w:rsidP="001D3D8C">
            <w:pPr>
              <w:rPr>
                <w:highlight w:val="yellow"/>
              </w:rPr>
            </w:pPr>
            <w:r w:rsidRPr="009C278D">
              <w:rPr>
                <w:highlight w:val="yellow"/>
              </w:rPr>
              <w:t>CRAB</w:t>
            </w:r>
          </w:p>
          <w:p w14:paraId="303782E5" w14:textId="77777777" w:rsidR="002D39DF" w:rsidRPr="00E71F29" w:rsidRDefault="002D39DF" w:rsidP="002D39DF">
            <w:pPr>
              <w:pStyle w:val="ListParagraph"/>
              <w:numPr>
                <w:ilvl w:val="0"/>
                <w:numId w:val="27"/>
              </w:numPr>
            </w:pPr>
            <w:r w:rsidRPr="009C278D">
              <w:rPr>
                <w:highlight w:val="yellow"/>
              </w:rPr>
              <w:t>1 16:47 (F2) mud</w:t>
            </w:r>
          </w:p>
          <w:p w14:paraId="5CA54C01" w14:textId="77777777" w:rsidR="002D39DF" w:rsidRPr="008E4BD1" w:rsidRDefault="002D39DF" w:rsidP="001D3D8C">
            <w:pPr>
              <w:rPr>
                <w:b/>
                <w:bCs/>
              </w:rPr>
            </w:pPr>
          </w:p>
        </w:tc>
      </w:tr>
      <w:bookmarkEnd w:id="1"/>
    </w:tbl>
    <w:p w14:paraId="164D998C" w14:textId="7BB1D47F" w:rsidR="002D39DF" w:rsidRDefault="002D39DF" w:rsidP="002D39DF">
      <w:pPr>
        <w:jc w:val="center"/>
      </w:pPr>
    </w:p>
    <w:p w14:paraId="7031F782" w14:textId="77777777" w:rsidR="002D39DF" w:rsidRDefault="002D39DF">
      <w:r>
        <w:br w:type="page"/>
      </w:r>
    </w:p>
    <w:p w14:paraId="4D20BAFA" w14:textId="77777777" w:rsidR="004C0B19" w:rsidRDefault="004C0B19" w:rsidP="002D39DF">
      <w:pPr>
        <w:jc w:val="center"/>
      </w:pPr>
    </w:p>
    <w:p w14:paraId="2117ACEF" w14:textId="77777777" w:rsidR="00230EA4" w:rsidRDefault="00230EA4"/>
    <w:p w14:paraId="18823473" w14:textId="77777777" w:rsidR="00623251" w:rsidRDefault="00623251"/>
    <w:p w14:paraId="39809628" w14:textId="77777777" w:rsidR="00936BF1" w:rsidRDefault="00936B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36BF1" w:rsidRPr="008E4BD1" w14:paraId="0EC2B86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8151E94" w14:textId="77777777" w:rsidR="00936BF1" w:rsidRPr="00936BF1" w:rsidRDefault="00936BF1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D42CA64" w14:textId="77777777" w:rsidR="00936BF1" w:rsidRPr="008E4BD1" w:rsidRDefault="00936BF1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65B21C3" w14:textId="77777777" w:rsidR="00936BF1" w:rsidRPr="00936BF1" w:rsidRDefault="00936BF1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12B21F7" w14:textId="77777777" w:rsidR="00936BF1" w:rsidRPr="008E4BD1" w:rsidRDefault="00936BF1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936BF1" w:rsidRPr="00936BF1" w14:paraId="4B5858E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F291FAF" w14:textId="77777777" w:rsidR="00936BF1" w:rsidRPr="00936BF1" w:rsidRDefault="00936BF1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7B1555D" w14:textId="77777777" w:rsidR="00936BF1" w:rsidRPr="003B7EFE" w:rsidRDefault="00936BF1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924B3FD" w14:textId="77777777" w:rsidR="00936BF1" w:rsidRPr="00936BF1" w:rsidRDefault="00936BF1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019DDA2" w14:textId="77777777" w:rsidR="00936BF1" w:rsidRPr="00936BF1" w:rsidRDefault="00936BF1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936BF1" w:rsidRPr="00936BF1" w14:paraId="79A73ED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75799F2" w14:textId="77777777" w:rsidR="00936BF1" w:rsidRPr="00936BF1" w:rsidRDefault="00936BF1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6B98E57" w14:textId="77777777" w:rsidR="00936BF1" w:rsidRPr="00936BF1" w:rsidRDefault="00936BF1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79666A3" w14:textId="77777777" w:rsidR="00936BF1" w:rsidRPr="00936BF1" w:rsidRDefault="00936BF1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FEC5C8D" w14:textId="77777777" w:rsidR="00936BF1" w:rsidRPr="00936BF1" w:rsidRDefault="00936BF1" w:rsidP="006F19EA">
            <w:pPr>
              <w:rPr>
                <w:b/>
                <w:bCs/>
              </w:rPr>
            </w:pPr>
          </w:p>
        </w:tc>
      </w:tr>
      <w:tr w:rsidR="00936BF1" w:rsidRPr="008E4BD1" w14:paraId="2EB01643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02207EF" w14:textId="77777777" w:rsidR="00936BF1" w:rsidRPr="008E4BD1" w:rsidRDefault="00936BF1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4972939" w14:textId="77777777" w:rsidR="00936BF1" w:rsidRPr="008E4BD1" w:rsidRDefault="00936BF1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61561E6" w14:textId="77777777" w:rsidR="00936BF1" w:rsidRPr="008E4BD1" w:rsidRDefault="00936BF1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D598780" w14:textId="77777777" w:rsidR="00936BF1" w:rsidRPr="008E4BD1" w:rsidRDefault="00936BF1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936BF1" w:rsidRPr="008E4BD1" w14:paraId="20B6829B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52DD3C" w14:textId="77777777" w:rsidR="00936BF1" w:rsidRPr="008E4BD1" w:rsidRDefault="00936BF1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69FE18EB" w14:textId="77777777" w:rsidR="00936BF1" w:rsidRDefault="00936BF1" w:rsidP="006F19EA"/>
          <w:p w14:paraId="540ECC35" w14:textId="77777777" w:rsidR="00936BF1" w:rsidRDefault="00936BF1" w:rsidP="006F19EA"/>
          <w:p w14:paraId="56BCE91D" w14:textId="77777777" w:rsidR="00936BF1" w:rsidRPr="00E71F29" w:rsidRDefault="00936BF1" w:rsidP="006F19EA"/>
          <w:p w14:paraId="2847F1E7" w14:textId="77777777" w:rsidR="00936BF1" w:rsidRPr="00E71F29" w:rsidRDefault="00936BF1" w:rsidP="006F19EA"/>
          <w:p w14:paraId="6B17E1C3" w14:textId="77777777" w:rsidR="00936BF1" w:rsidRPr="00E71F29" w:rsidRDefault="00936BF1" w:rsidP="006F19EA"/>
          <w:p w14:paraId="0E3CF48C" w14:textId="77777777" w:rsidR="00936BF1" w:rsidRPr="00E71F29" w:rsidRDefault="00936BF1" w:rsidP="006F19EA"/>
          <w:p w14:paraId="537E5854" w14:textId="77777777" w:rsidR="00936BF1" w:rsidRPr="00E71F29" w:rsidRDefault="00936BF1" w:rsidP="006F19EA"/>
          <w:p w14:paraId="310F7492" w14:textId="77777777" w:rsidR="00936BF1" w:rsidRPr="00E71F29" w:rsidRDefault="00936BF1" w:rsidP="006F19EA"/>
          <w:p w14:paraId="38F7C7A7" w14:textId="77777777" w:rsidR="00936BF1" w:rsidRPr="00E71F29" w:rsidRDefault="00936BF1" w:rsidP="006F19EA"/>
          <w:p w14:paraId="14B31781" w14:textId="77777777" w:rsidR="00936BF1" w:rsidRPr="00E71F29" w:rsidRDefault="00936BF1" w:rsidP="006F19EA"/>
          <w:p w14:paraId="35996E6E" w14:textId="77777777" w:rsidR="00936BF1" w:rsidRPr="00E71F29" w:rsidRDefault="00936BF1" w:rsidP="006F19EA"/>
          <w:p w14:paraId="5A2E3F23" w14:textId="77777777" w:rsidR="00936BF1" w:rsidRPr="00E71F29" w:rsidRDefault="00936BF1" w:rsidP="006F19EA"/>
          <w:p w14:paraId="3B38FF00" w14:textId="77777777" w:rsidR="00936BF1" w:rsidRPr="00E71F29" w:rsidRDefault="00936BF1" w:rsidP="006F19EA"/>
          <w:p w14:paraId="149B8250" w14:textId="77777777" w:rsidR="00936BF1" w:rsidRPr="00E71F29" w:rsidRDefault="00936BF1" w:rsidP="006F19EA"/>
          <w:p w14:paraId="2CE2EC57" w14:textId="77777777" w:rsidR="00936BF1" w:rsidRPr="00E71F29" w:rsidRDefault="00936BF1" w:rsidP="006F19EA"/>
          <w:p w14:paraId="18917EB4" w14:textId="77777777" w:rsidR="00936BF1" w:rsidRPr="008E4BD1" w:rsidRDefault="00936BF1" w:rsidP="006F19EA">
            <w:pPr>
              <w:rPr>
                <w:b/>
                <w:bCs/>
              </w:rPr>
            </w:pPr>
          </w:p>
        </w:tc>
      </w:tr>
    </w:tbl>
    <w:p w14:paraId="43B3CFEB" w14:textId="773E9AF7" w:rsidR="007C172D" w:rsidRDefault="007C172D"/>
    <w:p w14:paraId="37CBFBEE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4BD1E726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78C993A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7DF0FA6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3683B62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0BADD8A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232D7B3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4E9D8BEC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D0DC4E3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46FE5F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2996E69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29211243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2DC3131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457DA39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95BAA1A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9988C6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64B56A35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4C65167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72DDE0A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5AC2F21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998C474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5C50956F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B86BD1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40CEE5E" w14:textId="77777777" w:rsidR="007C172D" w:rsidRDefault="007C172D" w:rsidP="006F19EA"/>
          <w:p w14:paraId="1F2163E4" w14:textId="77777777" w:rsidR="007C172D" w:rsidRDefault="007C172D" w:rsidP="006F19EA"/>
          <w:p w14:paraId="5F01F034" w14:textId="77777777" w:rsidR="007C172D" w:rsidRPr="00E71F29" w:rsidRDefault="007C172D" w:rsidP="006F19EA"/>
          <w:p w14:paraId="6868D494" w14:textId="77777777" w:rsidR="007C172D" w:rsidRPr="00E71F29" w:rsidRDefault="007C172D" w:rsidP="006F19EA"/>
          <w:p w14:paraId="18B01BDE" w14:textId="77777777" w:rsidR="007C172D" w:rsidRPr="00E71F29" w:rsidRDefault="007C172D" w:rsidP="006F19EA"/>
          <w:p w14:paraId="3729CEEB" w14:textId="77777777" w:rsidR="007C172D" w:rsidRPr="00E71F29" w:rsidRDefault="007C172D" w:rsidP="006F19EA"/>
          <w:p w14:paraId="59F3DAD8" w14:textId="77777777" w:rsidR="007C172D" w:rsidRPr="00E71F29" w:rsidRDefault="007C172D" w:rsidP="006F19EA"/>
          <w:p w14:paraId="7B1F89A0" w14:textId="77777777" w:rsidR="007C172D" w:rsidRPr="00E71F29" w:rsidRDefault="007C172D" w:rsidP="006F19EA"/>
          <w:p w14:paraId="03EFB451" w14:textId="77777777" w:rsidR="007C172D" w:rsidRPr="00E71F29" w:rsidRDefault="007C172D" w:rsidP="006F19EA"/>
          <w:p w14:paraId="1DE53E33" w14:textId="77777777" w:rsidR="007C172D" w:rsidRPr="00E71F29" w:rsidRDefault="007C172D" w:rsidP="006F19EA"/>
          <w:p w14:paraId="7E8FFBE5" w14:textId="77777777" w:rsidR="007C172D" w:rsidRPr="00E71F29" w:rsidRDefault="007C172D" w:rsidP="006F19EA"/>
          <w:p w14:paraId="74BF8A6E" w14:textId="77777777" w:rsidR="007C172D" w:rsidRPr="00E71F29" w:rsidRDefault="007C172D" w:rsidP="006F19EA"/>
          <w:p w14:paraId="732EA31B" w14:textId="77777777" w:rsidR="007C172D" w:rsidRPr="00E71F29" w:rsidRDefault="007C172D" w:rsidP="006F19EA"/>
          <w:p w14:paraId="5F343A78" w14:textId="77777777" w:rsidR="007C172D" w:rsidRPr="00E71F29" w:rsidRDefault="007C172D" w:rsidP="006F19EA"/>
          <w:p w14:paraId="71B3EA94" w14:textId="77777777" w:rsidR="007C172D" w:rsidRPr="00E71F29" w:rsidRDefault="007C172D" w:rsidP="006F19EA"/>
          <w:p w14:paraId="1E3B1991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73254114" w14:textId="1C17B4D7" w:rsidR="007C172D" w:rsidRDefault="007C172D"/>
    <w:p w14:paraId="54815892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6D72A6D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12FC949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149ACBE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274C9D8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5703A1F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3B4F0A49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2786E95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1374589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07378D5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8EF319C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19FC805B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24A64F0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B0F43E5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3AC99EE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F9A3553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30260D71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6D4D650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E2E77D5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7B7E5C5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4F683AA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630BAD6F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DE651E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4DA0B28" w14:textId="77777777" w:rsidR="007C172D" w:rsidRDefault="007C172D" w:rsidP="006F19EA"/>
          <w:p w14:paraId="6BEB06DF" w14:textId="77777777" w:rsidR="007C172D" w:rsidRDefault="007C172D" w:rsidP="006F19EA"/>
          <w:p w14:paraId="32739744" w14:textId="77777777" w:rsidR="007C172D" w:rsidRPr="00E71F29" w:rsidRDefault="007C172D" w:rsidP="006F19EA"/>
          <w:p w14:paraId="177EE818" w14:textId="77777777" w:rsidR="007C172D" w:rsidRPr="00E71F29" w:rsidRDefault="007C172D" w:rsidP="006F19EA"/>
          <w:p w14:paraId="7A9A92C5" w14:textId="77777777" w:rsidR="007C172D" w:rsidRPr="00E71F29" w:rsidRDefault="007C172D" w:rsidP="006F19EA"/>
          <w:p w14:paraId="16FD764C" w14:textId="77777777" w:rsidR="007C172D" w:rsidRPr="00E71F29" w:rsidRDefault="007C172D" w:rsidP="006F19EA"/>
          <w:p w14:paraId="14AFF649" w14:textId="77777777" w:rsidR="007C172D" w:rsidRPr="00E71F29" w:rsidRDefault="007C172D" w:rsidP="006F19EA"/>
          <w:p w14:paraId="3D881C98" w14:textId="77777777" w:rsidR="007C172D" w:rsidRPr="00E71F29" w:rsidRDefault="007C172D" w:rsidP="006F19EA"/>
          <w:p w14:paraId="29BDD766" w14:textId="77777777" w:rsidR="007C172D" w:rsidRPr="00E71F29" w:rsidRDefault="007C172D" w:rsidP="006F19EA"/>
          <w:p w14:paraId="72FD3845" w14:textId="77777777" w:rsidR="007C172D" w:rsidRPr="00E71F29" w:rsidRDefault="007C172D" w:rsidP="006F19EA"/>
          <w:p w14:paraId="7764B58F" w14:textId="77777777" w:rsidR="007C172D" w:rsidRPr="00E71F29" w:rsidRDefault="007C172D" w:rsidP="006F19EA"/>
          <w:p w14:paraId="6D9630F3" w14:textId="77777777" w:rsidR="007C172D" w:rsidRPr="00E71F29" w:rsidRDefault="007C172D" w:rsidP="006F19EA"/>
          <w:p w14:paraId="35E0B9D0" w14:textId="77777777" w:rsidR="007C172D" w:rsidRPr="00E71F29" w:rsidRDefault="007C172D" w:rsidP="006F19EA"/>
          <w:p w14:paraId="09452AD2" w14:textId="77777777" w:rsidR="007C172D" w:rsidRPr="00E71F29" w:rsidRDefault="007C172D" w:rsidP="006F19EA"/>
          <w:p w14:paraId="3D886DFD" w14:textId="77777777" w:rsidR="007C172D" w:rsidRPr="00E71F29" w:rsidRDefault="007C172D" w:rsidP="006F19EA"/>
          <w:p w14:paraId="35F0697D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7A153ED0" w14:textId="3DB04C2D" w:rsidR="007C172D" w:rsidRDefault="007C172D"/>
    <w:p w14:paraId="2F6740DA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7E5F907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72FB141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BAFDE15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4E7B2CE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7C36752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704DD4A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33764EE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F27BD9F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2A281AF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F55F968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00EF4F1A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4E434FA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1D15613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6E00F77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CBE05BF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5B24F4C8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7BA3C55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EA9894F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9056775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F5E991F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7F49BCEE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CF712D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3835A0FE" w14:textId="77777777" w:rsidR="007C172D" w:rsidRDefault="007C172D" w:rsidP="006F19EA"/>
          <w:p w14:paraId="7C6DFB59" w14:textId="77777777" w:rsidR="007C172D" w:rsidRDefault="007C172D" w:rsidP="006F19EA"/>
          <w:p w14:paraId="225085B0" w14:textId="77777777" w:rsidR="007C172D" w:rsidRPr="00E71F29" w:rsidRDefault="007C172D" w:rsidP="006F19EA"/>
          <w:p w14:paraId="06256A43" w14:textId="77777777" w:rsidR="007C172D" w:rsidRPr="00E71F29" w:rsidRDefault="007C172D" w:rsidP="006F19EA"/>
          <w:p w14:paraId="646A3E17" w14:textId="77777777" w:rsidR="007C172D" w:rsidRPr="00E71F29" w:rsidRDefault="007C172D" w:rsidP="006F19EA"/>
          <w:p w14:paraId="5ADCE992" w14:textId="77777777" w:rsidR="007C172D" w:rsidRPr="00E71F29" w:rsidRDefault="007C172D" w:rsidP="006F19EA"/>
          <w:p w14:paraId="67F9717C" w14:textId="77777777" w:rsidR="007C172D" w:rsidRPr="00E71F29" w:rsidRDefault="007C172D" w:rsidP="006F19EA"/>
          <w:p w14:paraId="67838E04" w14:textId="77777777" w:rsidR="007C172D" w:rsidRPr="00E71F29" w:rsidRDefault="007C172D" w:rsidP="006F19EA"/>
          <w:p w14:paraId="3CEC25D7" w14:textId="77777777" w:rsidR="007C172D" w:rsidRPr="00E71F29" w:rsidRDefault="007C172D" w:rsidP="006F19EA"/>
          <w:p w14:paraId="4A7482A5" w14:textId="77777777" w:rsidR="007C172D" w:rsidRPr="00E71F29" w:rsidRDefault="007C172D" w:rsidP="006F19EA"/>
          <w:p w14:paraId="72C4D01A" w14:textId="77777777" w:rsidR="007C172D" w:rsidRPr="00E71F29" w:rsidRDefault="007C172D" w:rsidP="006F19EA"/>
          <w:p w14:paraId="03705F53" w14:textId="77777777" w:rsidR="007C172D" w:rsidRPr="00E71F29" w:rsidRDefault="007C172D" w:rsidP="006F19EA"/>
          <w:p w14:paraId="09059998" w14:textId="77777777" w:rsidR="007C172D" w:rsidRPr="00E71F29" w:rsidRDefault="007C172D" w:rsidP="006F19EA"/>
          <w:p w14:paraId="36E216AA" w14:textId="77777777" w:rsidR="007C172D" w:rsidRPr="00E71F29" w:rsidRDefault="007C172D" w:rsidP="006F19EA"/>
          <w:p w14:paraId="1A8C4550" w14:textId="77777777" w:rsidR="007C172D" w:rsidRPr="00E71F29" w:rsidRDefault="007C172D" w:rsidP="006F19EA"/>
          <w:p w14:paraId="124BC177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4F424DD2" w14:textId="6AAAFEFE" w:rsidR="007C172D" w:rsidRDefault="007C172D"/>
    <w:p w14:paraId="3D0536DB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2F28516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C164E92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ED0F6CD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199066A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697F896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64B4D84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8C8D8FB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C38DDDE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A44877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57CED9F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2F82979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8DA351A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633CBFC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255C75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058F382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30793E6F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FFD919C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DC7D1C7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5C7C3C3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BAE1571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523EC397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5CEC83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5EA1C4F" w14:textId="77777777" w:rsidR="007C172D" w:rsidRDefault="007C172D" w:rsidP="006F19EA"/>
          <w:p w14:paraId="214CB773" w14:textId="77777777" w:rsidR="007C172D" w:rsidRDefault="007C172D" w:rsidP="006F19EA"/>
          <w:p w14:paraId="17268BD3" w14:textId="77777777" w:rsidR="007C172D" w:rsidRPr="00E71F29" w:rsidRDefault="007C172D" w:rsidP="006F19EA"/>
          <w:p w14:paraId="3CCED759" w14:textId="77777777" w:rsidR="007C172D" w:rsidRPr="00E71F29" w:rsidRDefault="007C172D" w:rsidP="006F19EA"/>
          <w:p w14:paraId="662845ED" w14:textId="77777777" w:rsidR="007C172D" w:rsidRPr="00E71F29" w:rsidRDefault="007C172D" w:rsidP="006F19EA"/>
          <w:p w14:paraId="320F71B6" w14:textId="77777777" w:rsidR="007C172D" w:rsidRPr="00E71F29" w:rsidRDefault="007C172D" w:rsidP="006F19EA"/>
          <w:p w14:paraId="158A1A14" w14:textId="77777777" w:rsidR="007C172D" w:rsidRPr="00E71F29" w:rsidRDefault="007C172D" w:rsidP="006F19EA"/>
          <w:p w14:paraId="6E172543" w14:textId="77777777" w:rsidR="007C172D" w:rsidRPr="00E71F29" w:rsidRDefault="007C172D" w:rsidP="006F19EA"/>
          <w:p w14:paraId="08FD7DCB" w14:textId="77777777" w:rsidR="007C172D" w:rsidRPr="00E71F29" w:rsidRDefault="007C172D" w:rsidP="006F19EA"/>
          <w:p w14:paraId="7FCF915C" w14:textId="77777777" w:rsidR="007C172D" w:rsidRPr="00E71F29" w:rsidRDefault="007C172D" w:rsidP="006F19EA"/>
          <w:p w14:paraId="5908749A" w14:textId="77777777" w:rsidR="007C172D" w:rsidRPr="00E71F29" w:rsidRDefault="007C172D" w:rsidP="006F19EA"/>
          <w:p w14:paraId="346E0D4A" w14:textId="77777777" w:rsidR="007C172D" w:rsidRPr="00E71F29" w:rsidRDefault="007C172D" w:rsidP="006F19EA"/>
          <w:p w14:paraId="7D00A573" w14:textId="77777777" w:rsidR="007C172D" w:rsidRPr="00E71F29" w:rsidRDefault="007C172D" w:rsidP="006F19EA"/>
          <w:p w14:paraId="1CD81741" w14:textId="77777777" w:rsidR="007C172D" w:rsidRPr="00E71F29" w:rsidRDefault="007C172D" w:rsidP="006F19EA"/>
          <w:p w14:paraId="2900D070" w14:textId="77777777" w:rsidR="007C172D" w:rsidRPr="00E71F29" w:rsidRDefault="007C172D" w:rsidP="006F19EA"/>
          <w:p w14:paraId="1F491887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5A4D8317" w14:textId="5EC6F2DF" w:rsidR="007C172D" w:rsidRDefault="007C172D"/>
    <w:p w14:paraId="11602F74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0B2D841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20931D5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5C9972A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1B8F77B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FFAFFA0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1468BAD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C30BCEB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4CC726B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24E2DD7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C416913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77CE560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0D3D79E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A038D42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54EF40B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0F52663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131D491A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1C6BE2E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07AC5C1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10124D4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3EE96D6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75C54F88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8A1BDC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E5BABF6" w14:textId="77777777" w:rsidR="007C172D" w:rsidRDefault="007C172D" w:rsidP="006F19EA"/>
          <w:p w14:paraId="1DE0E738" w14:textId="77777777" w:rsidR="007C172D" w:rsidRDefault="007C172D" w:rsidP="006F19EA"/>
          <w:p w14:paraId="581303B8" w14:textId="77777777" w:rsidR="007C172D" w:rsidRPr="00E71F29" w:rsidRDefault="007C172D" w:rsidP="006F19EA"/>
          <w:p w14:paraId="6C828268" w14:textId="77777777" w:rsidR="007C172D" w:rsidRPr="00E71F29" w:rsidRDefault="007C172D" w:rsidP="006F19EA"/>
          <w:p w14:paraId="65D1C471" w14:textId="77777777" w:rsidR="007C172D" w:rsidRPr="00E71F29" w:rsidRDefault="007C172D" w:rsidP="006F19EA"/>
          <w:p w14:paraId="3B6A1C36" w14:textId="77777777" w:rsidR="007C172D" w:rsidRPr="00E71F29" w:rsidRDefault="007C172D" w:rsidP="006F19EA"/>
          <w:p w14:paraId="70C91270" w14:textId="77777777" w:rsidR="007C172D" w:rsidRPr="00E71F29" w:rsidRDefault="007C172D" w:rsidP="006F19EA"/>
          <w:p w14:paraId="6CD5562F" w14:textId="77777777" w:rsidR="007C172D" w:rsidRPr="00E71F29" w:rsidRDefault="007C172D" w:rsidP="006F19EA"/>
          <w:p w14:paraId="4F5840E2" w14:textId="77777777" w:rsidR="007C172D" w:rsidRPr="00E71F29" w:rsidRDefault="007C172D" w:rsidP="006F19EA"/>
          <w:p w14:paraId="07BE0907" w14:textId="77777777" w:rsidR="007C172D" w:rsidRPr="00E71F29" w:rsidRDefault="007C172D" w:rsidP="006F19EA"/>
          <w:p w14:paraId="206D0CBD" w14:textId="77777777" w:rsidR="007C172D" w:rsidRPr="00E71F29" w:rsidRDefault="007C172D" w:rsidP="006F19EA"/>
          <w:p w14:paraId="128E752C" w14:textId="77777777" w:rsidR="007C172D" w:rsidRPr="00E71F29" w:rsidRDefault="007C172D" w:rsidP="006F19EA"/>
          <w:p w14:paraId="7E31C989" w14:textId="77777777" w:rsidR="007C172D" w:rsidRPr="00E71F29" w:rsidRDefault="007C172D" w:rsidP="006F19EA"/>
          <w:p w14:paraId="570D8195" w14:textId="77777777" w:rsidR="007C172D" w:rsidRPr="00E71F29" w:rsidRDefault="007C172D" w:rsidP="006F19EA"/>
          <w:p w14:paraId="3C3111DD" w14:textId="77777777" w:rsidR="007C172D" w:rsidRPr="00E71F29" w:rsidRDefault="007C172D" w:rsidP="006F19EA"/>
          <w:p w14:paraId="418711DE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22E8F9E1" w14:textId="0C2147FF" w:rsidR="007C172D" w:rsidRDefault="007C172D"/>
    <w:p w14:paraId="73D3A8D2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2D27B09A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A00806B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04B53BA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4D7CBA8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5ACB1A3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2B6FE15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6AEDD7C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D73BA35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BBB6D21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05657B8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236A2FD0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E23D875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0340042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5FAB247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D962084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12273865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BB8F975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246CE80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16CEBE7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AA2C9DF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25DF7692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AB4001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5C31A84" w14:textId="77777777" w:rsidR="007C172D" w:rsidRDefault="007C172D" w:rsidP="006F19EA"/>
          <w:p w14:paraId="78DCFD9C" w14:textId="77777777" w:rsidR="007C172D" w:rsidRDefault="007C172D" w:rsidP="006F19EA"/>
          <w:p w14:paraId="50FA4AB3" w14:textId="77777777" w:rsidR="007C172D" w:rsidRPr="00E71F29" w:rsidRDefault="007C172D" w:rsidP="006F19EA"/>
          <w:p w14:paraId="2D1086C7" w14:textId="77777777" w:rsidR="007C172D" w:rsidRPr="00E71F29" w:rsidRDefault="007C172D" w:rsidP="006F19EA"/>
          <w:p w14:paraId="6E0F3A49" w14:textId="77777777" w:rsidR="007C172D" w:rsidRPr="00E71F29" w:rsidRDefault="007C172D" w:rsidP="006F19EA"/>
          <w:p w14:paraId="593BF2FC" w14:textId="77777777" w:rsidR="007C172D" w:rsidRPr="00E71F29" w:rsidRDefault="007C172D" w:rsidP="006F19EA"/>
          <w:p w14:paraId="6BE5A01C" w14:textId="77777777" w:rsidR="007C172D" w:rsidRPr="00E71F29" w:rsidRDefault="007C172D" w:rsidP="006F19EA"/>
          <w:p w14:paraId="633C47F5" w14:textId="77777777" w:rsidR="007C172D" w:rsidRPr="00E71F29" w:rsidRDefault="007C172D" w:rsidP="006F19EA"/>
          <w:p w14:paraId="1AA17087" w14:textId="77777777" w:rsidR="007C172D" w:rsidRPr="00E71F29" w:rsidRDefault="007C172D" w:rsidP="006F19EA"/>
          <w:p w14:paraId="3E669B72" w14:textId="77777777" w:rsidR="007C172D" w:rsidRPr="00E71F29" w:rsidRDefault="007C172D" w:rsidP="006F19EA"/>
          <w:p w14:paraId="01664B4B" w14:textId="77777777" w:rsidR="007C172D" w:rsidRPr="00E71F29" w:rsidRDefault="007C172D" w:rsidP="006F19EA"/>
          <w:p w14:paraId="4C633EC8" w14:textId="77777777" w:rsidR="007C172D" w:rsidRPr="00E71F29" w:rsidRDefault="007C172D" w:rsidP="006F19EA"/>
          <w:p w14:paraId="166C63E3" w14:textId="77777777" w:rsidR="007C172D" w:rsidRPr="00E71F29" w:rsidRDefault="007C172D" w:rsidP="006F19EA"/>
          <w:p w14:paraId="5740C99D" w14:textId="77777777" w:rsidR="007C172D" w:rsidRPr="00E71F29" w:rsidRDefault="007C172D" w:rsidP="006F19EA"/>
          <w:p w14:paraId="6B83772E" w14:textId="77777777" w:rsidR="007C172D" w:rsidRPr="00E71F29" w:rsidRDefault="007C172D" w:rsidP="006F19EA"/>
          <w:p w14:paraId="2D80162D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7C95711C" w14:textId="5AA474F8" w:rsidR="007C172D" w:rsidRDefault="007C172D"/>
    <w:p w14:paraId="7228362B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1939D93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BB2F4ED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B6AF1C0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0C941CC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3EDEA14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6051CFD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B4F9B2D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800F906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85E0F54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B7EF38A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68209066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DA07694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FF1DA11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C4790E6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08E8F6A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3EE7B60A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450906A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1C119E8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80BCC99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7B4D1F7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E0CEEB0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3F7825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4FF10D77" w14:textId="77777777" w:rsidR="007C172D" w:rsidRDefault="007C172D" w:rsidP="006F19EA"/>
          <w:p w14:paraId="6D9E68E4" w14:textId="77777777" w:rsidR="007C172D" w:rsidRDefault="007C172D" w:rsidP="006F19EA"/>
          <w:p w14:paraId="712AEAC9" w14:textId="77777777" w:rsidR="007C172D" w:rsidRPr="00E71F29" w:rsidRDefault="007C172D" w:rsidP="006F19EA"/>
          <w:p w14:paraId="167E19E2" w14:textId="77777777" w:rsidR="007C172D" w:rsidRPr="00E71F29" w:rsidRDefault="007C172D" w:rsidP="006F19EA"/>
          <w:p w14:paraId="7EB3A620" w14:textId="77777777" w:rsidR="007C172D" w:rsidRPr="00E71F29" w:rsidRDefault="007C172D" w:rsidP="006F19EA"/>
          <w:p w14:paraId="4CF90E37" w14:textId="77777777" w:rsidR="007C172D" w:rsidRPr="00E71F29" w:rsidRDefault="007C172D" w:rsidP="006F19EA"/>
          <w:p w14:paraId="09A31FBD" w14:textId="77777777" w:rsidR="007C172D" w:rsidRPr="00E71F29" w:rsidRDefault="007C172D" w:rsidP="006F19EA"/>
          <w:p w14:paraId="52053B46" w14:textId="77777777" w:rsidR="007C172D" w:rsidRPr="00E71F29" w:rsidRDefault="007C172D" w:rsidP="006F19EA"/>
          <w:p w14:paraId="2DBFCD50" w14:textId="77777777" w:rsidR="007C172D" w:rsidRPr="00E71F29" w:rsidRDefault="007C172D" w:rsidP="006F19EA"/>
          <w:p w14:paraId="32344A95" w14:textId="77777777" w:rsidR="007C172D" w:rsidRPr="00E71F29" w:rsidRDefault="007C172D" w:rsidP="006F19EA"/>
          <w:p w14:paraId="1B1E0BC6" w14:textId="77777777" w:rsidR="007C172D" w:rsidRPr="00E71F29" w:rsidRDefault="007C172D" w:rsidP="006F19EA"/>
          <w:p w14:paraId="6AB67601" w14:textId="77777777" w:rsidR="007C172D" w:rsidRPr="00E71F29" w:rsidRDefault="007C172D" w:rsidP="006F19EA"/>
          <w:p w14:paraId="74DA04B6" w14:textId="77777777" w:rsidR="007C172D" w:rsidRPr="00E71F29" w:rsidRDefault="007C172D" w:rsidP="006F19EA"/>
          <w:p w14:paraId="6AF3C016" w14:textId="77777777" w:rsidR="007C172D" w:rsidRPr="00E71F29" w:rsidRDefault="007C172D" w:rsidP="006F19EA"/>
          <w:p w14:paraId="241D0381" w14:textId="77777777" w:rsidR="007C172D" w:rsidRPr="00E71F29" w:rsidRDefault="007C172D" w:rsidP="006F19EA"/>
          <w:p w14:paraId="081C3AEB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5A005AB3" w14:textId="557B7D84" w:rsidR="007C172D" w:rsidRDefault="007C172D"/>
    <w:p w14:paraId="7D8B0A1D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0BAFFCF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A100095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2F32C52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5F8179D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9AEA300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13002DD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9891C0C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C05E3A9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8FB8211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3B99E71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6457256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8EB7450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BD9E76B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18FE338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80C8BAD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1A6E334B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E4265D9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44A295F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C21FEF3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F3E7728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437A4DCC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B27E2B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A9EFAC2" w14:textId="77777777" w:rsidR="007C172D" w:rsidRDefault="007C172D" w:rsidP="006F19EA"/>
          <w:p w14:paraId="3006B4BA" w14:textId="77777777" w:rsidR="007C172D" w:rsidRDefault="007C172D" w:rsidP="006F19EA"/>
          <w:p w14:paraId="0C500BA8" w14:textId="77777777" w:rsidR="007C172D" w:rsidRPr="00E71F29" w:rsidRDefault="007C172D" w:rsidP="006F19EA"/>
          <w:p w14:paraId="75DBD577" w14:textId="77777777" w:rsidR="007C172D" w:rsidRPr="00E71F29" w:rsidRDefault="007C172D" w:rsidP="006F19EA"/>
          <w:p w14:paraId="0D99213B" w14:textId="77777777" w:rsidR="007C172D" w:rsidRPr="00E71F29" w:rsidRDefault="007C172D" w:rsidP="006F19EA"/>
          <w:p w14:paraId="469C9698" w14:textId="77777777" w:rsidR="007C172D" w:rsidRPr="00E71F29" w:rsidRDefault="007C172D" w:rsidP="006F19EA"/>
          <w:p w14:paraId="004A2DF9" w14:textId="77777777" w:rsidR="007C172D" w:rsidRPr="00E71F29" w:rsidRDefault="007C172D" w:rsidP="006F19EA"/>
          <w:p w14:paraId="38D25A63" w14:textId="77777777" w:rsidR="007C172D" w:rsidRPr="00E71F29" w:rsidRDefault="007C172D" w:rsidP="006F19EA"/>
          <w:p w14:paraId="78E252E4" w14:textId="77777777" w:rsidR="007C172D" w:rsidRPr="00E71F29" w:rsidRDefault="007C172D" w:rsidP="006F19EA"/>
          <w:p w14:paraId="1D92F5A2" w14:textId="77777777" w:rsidR="007C172D" w:rsidRPr="00E71F29" w:rsidRDefault="007C172D" w:rsidP="006F19EA"/>
          <w:p w14:paraId="29E6049F" w14:textId="77777777" w:rsidR="007C172D" w:rsidRPr="00E71F29" w:rsidRDefault="007C172D" w:rsidP="006F19EA"/>
          <w:p w14:paraId="784C0726" w14:textId="77777777" w:rsidR="007C172D" w:rsidRPr="00E71F29" w:rsidRDefault="007C172D" w:rsidP="006F19EA"/>
          <w:p w14:paraId="17BB3046" w14:textId="77777777" w:rsidR="007C172D" w:rsidRPr="00E71F29" w:rsidRDefault="007C172D" w:rsidP="006F19EA"/>
          <w:p w14:paraId="03379D76" w14:textId="77777777" w:rsidR="007C172D" w:rsidRPr="00E71F29" w:rsidRDefault="007C172D" w:rsidP="006F19EA"/>
          <w:p w14:paraId="07A07BE8" w14:textId="77777777" w:rsidR="007C172D" w:rsidRPr="00E71F29" w:rsidRDefault="007C172D" w:rsidP="006F19EA"/>
          <w:p w14:paraId="32BE2410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1D9E1AEB" w14:textId="3BB09931" w:rsidR="007C172D" w:rsidRDefault="007C172D"/>
    <w:p w14:paraId="00F1D04F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56264B09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7D12291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D27F38A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0B6B26C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BE7C968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09F9A32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6197136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918EF65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A4DA2B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B5293B6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1E3216A5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48F4060D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498EB20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98112A1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7B46276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2A6B66EF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29B8040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293D598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C75E07F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1321C0F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4D223903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89F7C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63EB4EE2" w14:textId="77777777" w:rsidR="007C172D" w:rsidRDefault="007C172D" w:rsidP="006F19EA"/>
          <w:p w14:paraId="553E113D" w14:textId="77777777" w:rsidR="007C172D" w:rsidRDefault="007C172D" w:rsidP="006F19EA"/>
          <w:p w14:paraId="49282288" w14:textId="77777777" w:rsidR="007C172D" w:rsidRPr="00E71F29" w:rsidRDefault="007C172D" w:rsidP="006F19EA"/>
          <w:p w14:paraId="23C19F4A" w14:textId="77777777" w:rsidR="007C172D" w:rsidRPr="00E71F29" w:rsidRDefault="007C172D" w:rsidP="006F19EA"/>
          <w:p w14:paraId="5608923A" w14:textId="77777777" w:rsidR="007C172D" w:rsidRPr="00E71F29" w:rsidRDefault="007C172D" w:rsidP="006F19EA"/>
          <w:p w14:paraId="21DEABB1" w14:textId="77777777" w:rsidR="007C172D" w:rsidRPr="00E71F29" w:rsidRDefault="007C172D" w:rsidP="006F19EA"/>
          <w:p w14:paraId="766D5900" w14:textId="77777777" w:rsidR="007C172D" w:rsidRPr="00E71F29" w:rsidRDefault="007C172D" w:rsidP="006F19EA"/>
          <w:p w14:paraId="5BFC3B93" w14:textId="77777777" w:rsidR="007C172D" w:rsidRPr="00E71F29" w:rsidRDefault="007C172D" w:rsidP="006F19EA"/>
          <w:p w14:paraId="768669DD" w14:textId="77777777" w:rsidR="007C172D" w:rsidRPr="00E71F29" w:rsidRDefault="007C172D" w:rsidP="006F19EA"/>
          <w:p w14:paraId="1D983FF8" w14:textId="77777777" w:rsidR="007C172D" w:rsidRPr="00E71F29" w:rsidRDefault="007C172D" w:rsidP="006F19EA"/>
          <w:p w14:paraId="74DACA28" w14:textId="77777777" w:rsidR="007C172D" w:rsidRPr="00E71F29" w:rsidRDefault="007C172D" w:rsidP="006F19EA"/>
          <w:p w14:paraId="088A6229" w14:textId="77777777" w:rsidR="007C172D" w:rsidRPr="00E71F29" w:rsidRDefault="007C172D" w:rsidP="006F19EA"/>
          <w:p w14:paraId="3FE47BA9" w14:textId="77777777" w:rsidR="007C172D" w:rsidRPr="00E71F29" w:rsidRDefault="007C172D" w:rsidP="006F19EA"/>
          <w:p w14:paraId="3B68E826" w14:textId="77777777" w:rsidR="007C172D" w:rsidRPr="00E71F29" w:rsidRDefault="007C172D" w:rsidP="006F19EA"/>
          <w:p w14:paraId="429EC6E8" w14:textId="77777777" w:rsidR="007C172D" w:rsidRPr="00E71F29" w:rsidRDefault="007C172D" w:rsidP="006F19EA"/>
          <w:p w14:paraId="60418899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25FED14F" w14:textId="5910A2AA" w:rsidR="007C172D" w:rsidRDefault="007C172D"/>
    <w:p w14:paraId="6E3D2919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3F1A79AB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B5EA004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82D7DB7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43C9B2A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19713F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7518FC99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5BA71A8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CA72063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2922E3D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D049D72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3651443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A9F76C9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29CEAF1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8EDE4EF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974864E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6FB41699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6B3B332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6EE799B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5BBED20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584B8D9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7D878F83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D3ED81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F4B6CDD" w14:textId="77777777" w:rsidR="007C172D" w:rsidRDefault="007C172D" w:rsidP="006F19EA"/>
          <w:p w14:paraId="6B9C55FD" w14:textId="77777777" w:rsidR="007C172D" w:rsidRDefault="007C172D" w:rsidP="006F19EA"/>
          <w:p w14:paraId="679BC6D7" w14:textId="77777777" w:rsidR="007C172D" w:rsidRPr="00E71F29" w:rsidRDefault="007C172D" w:rsidP="006F19EA"/>
          <w:p w14:paraId="5E2810BA" w14:textId="77777777" w:rsidR="007C172D" w:rsidRPr="00E71F29" w:rsidRDefault="007C172D" w:rsidP="006F19EA"/>
          <w:p w14:paraId="42169B9E" w14:textId="77777777" w:rsidR="007C172D" w:rsidRPr="00E71F29" w:rsidRDefault="007C172D" w:rsidP="006F19EA"/>
          <w:p w14:paraId="785CD363" w14:textId="77777777" w:rsidR="007C172D" w:rsidRPr="00E71F29" w:rsidRDefault="007C172D" w:rsidP="006F19EA"/>
          <w:p w14:paraId="1C2678C0" w14:textId="77777777" w:rsidR="007C172D" w:rsidRPr="00E71F29" w:rsidRDefault="007C172D" w:rsidP="006F19EA"/>
          <w:p w14:paraId="0AF313ED" w14:textId="77777777" w:rsidR="007C172D" w:rsidRPr="00E71F29" w:rsidRDefault="007C172D" w:rsidP="006F19EA"/>
          <w:p w14:paraId="2A502B17" w14:textId="77777777" w:rsidR="007C172D" w:rsidRPr="00E71F29" w:rsidRDefault="007C172D" w:rsidP="006F19EA"/>
          <w:p w14:paraId="6091C97A" w14:textId="77777777" w:rsidR="007C172D" w:rsidRPr="00E71F29" w:rsidRDefault="007C172D" w:rsidP="006F19EA"/>
          <w:p w14:paraId="53EB2908" w14:textId="77777777" w:rsidR="007C172D" w:rsidRPr="00E71F29" w:rsidRDefault="007C172D" w:rsidP="006F19EA"/>
          <w:p w14:paraId="7F91FE54" w14:textId="77777777" w:rsidR="007C172D" w:rsidRPr="00E71F29" w:rsidRDefault="007C172D" w:rsidP="006F19EA"/>
          <w:p w14:paraId="1ED6E856" w14:textId="77777777" w:rsidR="007C172D" w:rsidRPr="00E71F29" w:rsidRDefault="007C172D" w:rsidP="006F19EA"/>
          <w:p w14:paraId="359BDC9F" w14:textId="77777777" w:rsidR="007C172D" w:rsidRPr="00E71F29" w:rsidRDefault="007C172D" w:rsidP="006F19EA"/>
          <w:p w14:paraId="376B8E23" w14:textId="77777777" w:rsidR="007C172D" w:rsidRPr="00E71F29" w:rsidRDefault="007C172D" w:rsidP="006F19EA"/>
          <w:p w14:paraId="3438AE68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437776AD" w14:textId="6C5723C2" w:rsidR="007C172D" w:rsidRDefault="007C172D"/>
    <w:p w14:paraId="6603BA8B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3F2D7F5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8184415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5F8AE73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0493CEF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4B3576C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7B15237E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4F7BCC50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B59E796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3164D1F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99959C2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41594E1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4FF8591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9B401FE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9BD198E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68A43D6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0DB40448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A16CBE3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7988805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1A72FBD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5DF2C51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21E99DA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150483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75B04F0" w14:textId="77777777" w:rsidR="007C172D" w:rsidRDefault="007C172D" w:rsidP="006F19EA"/>
          <w:p w14:paraId="19D91B85" w14:textId="77777777" w:rsidR="007C172D" w:rsidRDefault="007C172D" w:rsidP="006F19EA"/>
          <w:p w14:paraId="390176DD" w14:textId="77777777" w:rsidR="007C172D" w:rsidRPr="00E71F29" w:rsidRDefault="007C172D" w:rsidP="006F19EA"/>
          <w:p w14:paraId="0839C2F2" w14:textId="77777777" w:rsidR="007C172D" w:rsidRPr="00E71F29" w:rsidRDefault="007C172D" w:rsidP="006F19EA"/>
          <w:p w14:paraId="2AF87C68" w14:textId="77777777" w:rsidR="007C172D" w:rsidRPr="00E71F29" w:rsidRDefault="007C172D" w:rsidP="006F19EA"/>
          <w:p w14:paraId="19C967FE" w14:textId="77777777" w:rsidR="007C172D" w:rsidRPr="00E71F29" w:rsidRDefault="007C172D" w:rsidP="006F19EA"/>
          <w:p w14:paraId="5EA73651" w14:textId="77777777" w:rsidR="007C172D" w:rsidRPr="00E71F29" w:rsidRDefault="007C172D" w:rsidP="006F19EA"/>
          <w:p w14:paraId="4FDBA05C" w14:textId="77777777" w:rsidR="007C172D" w:rsidRPr="00E71F29" w:rsidRDefault="007C172D" w:rsidP="006F19EA"/>
          <w:p w14:paraId="37A3C895" w14:textId="77777777" w:rsidR="007C172D" w:rsidRPr="00E71F29" w:rsidRDefault="007C172D" w:rsidP="006F19EA"/>
          <w:p w14:paraId="2152C9D5" w14:textId="77777777" w:rsidR="007C172D" w:rsidRPr="00E71F29" w:rsidRDefault="007C172D" w:rsidP="006F19EA"/>
          <w:p w14:paraId="0015B1B8" w14:textId="77777777" w:rsidR="007C172D" w:rsidRPr="00E71F29" w:rsidRDefault="007C172D" w:rsidP="006F19EA"/>
          <w:p w14:paraId="5B4FA24E" w14:textId="77777777" w:rsidR="007C172D" w:rsidRPr="00E71F29" w:rsidRDefault="007C172D" w:rsidP="006F19EA"/>
          <w:p w14:paraId="1912689A" w14:textId="77777777" w:rsidR="007C172D" w:rsidRPr="00E71F29" w:rsidRDefault="007C172D" w:rsidP="006F19EA"/>
          <w:p w14:paraId="72438A06" w14:textId="77777777" w:rsidR="007C172D" w:rsidRPr="00E71F29" w:rsidRDefault="007C172D" w:rsidP="006F19EA"/>
          <w:p w14:paraId="2412FD38" w14:textId="77777777" w:rsidR="007C172D" w:rsidRPr="00E71F29" w:rsidRDefault="007C172D" w:rsidP="006F19EA"/>
          <w:p w14:paraId="07891CB2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2418F40C" w14:textId="3B7B6D69" w:rsidR="007C172D" w:rsidRDefault="007C172D"/>
    <w:p w14:paraId="0921289E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10E94D4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81FF636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D355406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1E56549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86B8C11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206C36C0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14591B9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4F4619D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E51A417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D110150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731BFE31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27D31AC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7E79017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98F9EE5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5CF772E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6D1FBCBD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3F39FE1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4493ACE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861AFEE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6A6EEB1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2E9FA38D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988097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68A0A47" w14:textId="77777777" w:rsidR="007C172D" w:rsidRDefault="007C172D" w:rsidP="006F19EA"/>
          <w:p w14:paraId="28B93583" w14:textId="77777777" w:rsidR="007C172D" w:rsidRDefault="007C172D" w:rsidP="006F19EA"/>
          <w:p w14:paraId="6446B5D5" w14:textId="77777777" w:rsidR="007C172D" w:rsidRPr="00E71F29" w:rsidRDefault="007C172D" w:rsidP="006F19EA"/>
          <w:p w14:paraId="07BAA504" w14:textId="77777777" w:rsidR="007C172D" w:rsidRPr="00E71F29" w:rsidRDefault="007C172D" w:rsidP="006F19EA"/>
          <w:p w14:paraId="1E594EDD" w14:textId="77777777" w:rsidR="007C172D" w:rsidRPr="00E71F29" w:rsidRDefault="007C172D" w:rsidP="006F19EA"/>
          <w:p w14:paraId="633347E7" w14:textId="77777777" w:rsidR="007C172D" w:rsidRPr="00E71F29" w:rsidRDefault="007C172D" w:rsidP="006F19EA"/>
          <w:p w14:paraId="415A5E08" w14:textId="77777777" w:rsidR="007C172D" w:rsidRPr="00E71F29" w:rsidRDefault="007C172D" w:rsidP="006F19EA"/>
          <w:p w14:paraId="42D62F13" w14:textId="77777777" w:rsidR="007C172D" w:rsidRPr="00E71F29" w:rsidRDefault="007C172D" w:rsidP="006F19EA"/>
          <w:p w14:paraId="2DD8C166" w14:textId="77777777" w:rsidR="007C172D" w:rsidRPr="00E71F29" w:rsidRDefault="007C172D" w:rsidP="006F19EA"/>
          <w:p w14:paraId="6F802332" w14:textId="77777777" w:rsidR="007C172D" w:rsidRPr="00E71F29" w:rsidRDefault="007C172D" w:rsidP="006F19EA"/>
          <w:p w14:paraId="21D31766" w14:textId="77777777" w:rsidR="007C172D" w:rsidRPr="00E71F29" w:rsidRDefault="007C172D" w:rsidP="006F19EA"/>
          <w:p w14:paraId="3A355CA0" w14:textId="77777777" w:rsidR="007C172D" w:rsidRPr="00E71F29" w:rsidRDefault="007C172D" w:rsidP="006F19EA"/>
          <w:p w14:paraId="2C2F4549" w14:textId="77777777" w:rsidR="007C172D" w:rsidRPr="00E71F29" w:rsidRDefault="007C172D" w:rsidP="006F19EA"/>
          <w:p w14:paraId="2C81CF39" w14:textId="77777777" w:rsidR="007C172D" w:rsidRPr="00E71F29" w:rsidRDefault="007C172D" w:rsidP="006F19EA"/>
          <w:p w14:paraId="0AF77F0C" w14:textId="77777777" w:rsidR="007C172D" w:rsidRPr="00E71F29" w:rsidRDefault="007C172D" w:rsidP="006F19EA"/>
          <w:p w14:paraId="53D1B1D2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5478DB21" w14:textId="6A669B35" w:rsidR="007C172D" w:rsidRDefault="007C172D"/>
    <w:p w14:paraId="7D5D2268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75F079EE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8FDEE08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0A1ABA8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5432486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BDCF003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3720917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5828D4F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C73CE44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1BCD3E2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193C06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3F6D29B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77A440B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8915FD2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C15BEA6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93FCB76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686DB8FE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9E6F028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B9806BA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246B907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E3528DE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1B17F6D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5EDB23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609B903" w14:textId="77777777" w:rsidR="007C172D" w:rsidRDefault="007C172D" w:rsidP="006F19EA"/>
          <w:p w14:paraId="4E0B8620" w14:textId="77777777" w:rsidR="007C172D" w:rsidRDefault="007C172D" w:rsidP="006F19EA"/>
          <w:p w14:paraId="2B2551E4" w14:textId="77777777" w:rsidR="007C172D" w:rsidRPr="00E71F29" w:rsidRDefault="007C172D" w:rsidP="006F19EA"/>
          <w:p w14:paraId="51C3709E" w14:textId="77777777" w:rsidR="007C172D" w:rsidRPr="00E71F29" w:rsidRDefault="007C172D" w:rsidP="006F19EA"/>
          <w:p w14:paraId="51C4409A" w14:textId="77777777" w:rsidR="007C172D" w:rsidRPr="00E71F29" w:rsidRDefault="007C172D" w:rsidP="006F19EA"/>
          <w:p w14:paraId="70EF40AA" w14:textId="77777777" w:rsidR="007C172D" w:rsidRPr="00E71F29" w:rsidRDefault="007C172D" w:rsidP="006F19EA"/>
          <w:p w14:paraId="2590A91A" w14:textId="77777777" w:rsidR="007C172D" w:rsidRPr="00E71F29" w:rsidRDefault="007C172D" w:rsidP="006F19EA"/>
          <w:p w14:paraId="39B4214A" w14:textId="77777777" w:rsidR="007C172D" w:rsidRPr="00E71F29" w:rsidRDefault="007C172D" w:rsidP="006F19EA"/>
          <w:p w14:paraId="4E6DDB5D" w14:textId="77777777" w:rsidR="007C172D" w:rsidRPr="00E71F29" w:rsidRDefault="007C172D" w:rsidP="006F19EA"/>
          <w:p w14:paraId="67856390" w14:textId="77777777" w:rsidR="007C172D" w:rsidRPr="00E71F29" w:rsidRDefault="007C172D" w:rsidP="006F19EA"/>
          <w:p w14:paraId="034970EB" w14:textId="77777777" w:rsidR="007C172D" w:rsidRPr="00E71F29" w:rsidRDefault="007C172D" w:rsidP="006F19EA"/>
          <w:p w14:paraId="337DA689" w14:textId="77777777" w:rsidR="007C172D" w:rsidRPr="00E71F29" w:rsidRDefault="007C172D" w:rsidP="006F19EA"/>
          <w:p w14:paraId="766AB454" w14:textId="77777777" w:rsidR="007C172D" w:rsidRPr="00E71F29" w:rsidRDefault="007C172D" w:rsidP="006F19EA"/>
          <w:p w14:paraId="7694F432" w14:textId="77777777" w:rsidR="007C172D" w:rsidRPr="00E71F29" w:rsidRDefault="007C172D" w:rsidP="006F19EA"/>
          <w:p w14:paraId="4B6921C4" w14:textId="77777777" w:rsidR="007C172D" w:rsidRPr="00E71F29" w:rsidRDefault="007C172D" w:rsidP="006F19EA"/>
          <w:p w14:paraId="1B4142EF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127D4256" w14:textId="60408E25" w:rsidR="007C172D" w:rsidRDefault="007C172D"/>
    <w:p w14:paraId="279A1099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20B765D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C7B95FF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C363E5E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80350C0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23D9CDB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2DB33761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6CB7CC4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77E4EDC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3A417BB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92F1130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2C120FD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4F604F04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CC430EF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D960A8E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01FB93D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0E5098E3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BF73553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5C59927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8914B80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90A61A4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7F19D5F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05FACE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1738F79" w14:textId="77777777" w:rsidR="007C172D" w:rsidRDefault="007C172D" w:rsidP="006F19EA"/>
          <w:p w14:paraId="1953D83F" w14:textId="77777777" w:rsidR="007C172D" w:rsidRDefault="007C172D" w:rsidP="006F19EA"/>
          <w:p w14:paraId="409BA0B5" w14:textId="77777777" w:rsidR="007C172D" w:rsidRPr="00E71F29" w:rsidRDefault="007C172D" w:rsidP="006F19EA"/>
          <w:p w14:paraId="2D7125F5" w14:textId="77777777" w:rsidR="007C172D" w:rsidRPr="00E71F29" w:rsidRDefault="007C172D" w:rsidP="006F19EA"/>
          <w:p w14:paraId="68C9F88D" w14:textId="77777777" w:rsidR="007C172D" w:rsidRPr="00E71F29" w:rsidRDefault="007C172D" w:rsidP="006F19EA"/>
          <w:p w14:paraId="27511D2E" w14:textId="77777777" w:rsidR="007C172D" w:rsidRPr="00E71F29" w:rsidRDefault="007C172D" w:rsidP="006F19EA"/>
          <w:p w14:paraId="6DD92D06" w14:textId="77777777" w:rsidR="007C172D" w:rsidRPr="00E71F29" w:rsidRDefault="007C172D" w:rsidP="006F19EA"/>
          <w:p w14:paraId="3FA12BAD" w14:textId="77777777" w:rsidR="007C172D" w:rsidRPr="00E71F29" w:rsidRDefault="007C172D" w:rsidP="006F19EA"/>
          <w:p w14:paraId="2515664A" w14:textId="77777777" w:rsidR="007C172D" w:rsidRPr="00E71F29" w:rsidRDefault="007C172D" w:rsidP="006F19EA"/>
          <w:p w14:paraId="4101E193" w14:textId="77777777" w:rsidR="007C172D" w:rsidRPr="00E71F29" w:rsidRDefault="007C172D" w:rsidP="006F19EA"/>
          <w:p w14:paraId="0037A331" w14:textId="77777777" w:rsidR="007C172D" w:rsidRPr="00E71F29" w:rsidRDefault="007C172D" w:rsidP="006F19EA"/>
          <w:p w14:paraId="717C39A8" w14:textId="77777777" w:rsidR="007C172D" w:rsidRPr="00E71F29" w:rsidRDefault="007C172D" w:rsidP="006F19EA"/>
          <w:p w14:paraId="45BCDE57" w14:textId="77777777" w:rsidR="007C172D" w:rsidRPr="00E71F29" w:rsidRDefault="007C172D" w:rsidP="006F19EA"/>
          <w:p w14:paraId="79AA7EA7" w14:textId="77777777" w:rsidR="007C172D" w:rsidRPr="00E71F29" w:rsidRDefault="007C172D" w:rsidP="006F19EA"/>
          <w:p w14:paraId="1CC9BEB6" w14:textId="77777777" w:rsidR="007C172D" w:rsidRPr="00E71F29" w:rsidRDefault="007C172D" w:rsidP="006F19EA"/>
          <w:p w14:paraId="02A61148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1702C4B2" w14:textId="3269252C" w:rsidR="007C172D" w:rsidRDefault="007C172D"/>
    <w:p w14:paraId="06C3DF15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15B8D506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351D0CB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4C3BD03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436D795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6F95183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4A170DDA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ED11720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6711F8F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CD49162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1DA2DAD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48DDC11A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17B5363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33AEC16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67FC9DB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F6FA370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1B4CB187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E45CBDF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6AB2A83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F8AD135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B88D47F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63C5E8FF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435405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9FB24B2" w14:textId="77777777" w:rsidR="007C172D" w:rsidRDefault="007C172D" w:rsidP="006F19EA"/>
          <w:p w14:paraId="32BBBB8C" w14:textId="77777777" w:rsidR="007C172D" w:rsidRDefault="007C172D" w:rsidP="006F19EA"/>
          <w:p w14:paraId="6716BF80" w14:textId="77777777" w:rsidR="007C172D" w:rsidRPr="00E71F29" w:rsidRDefault="007C172D" w:rsidP="006F19EA"/>
          <w:p w14:paraId="6EBD82F0" w14:textId="77777777" w:rsidR="007C172D" w:rsidRPr="00E71F29" w:rsidRDefault="007C172D" w:rsidP="006F19EA"/>
          <w:p w14:paraId="77553189" w14:textId="77777777" w:rsidR="007C172D" w:rsidRPr="00E71F29" w:rsidRDefault="007C172D" w:rsidP="006F19EA"/>
          <w:p w14:paraId="1A5A5AD2" w14:textId="77777777" w:rsidR="007C172D" w:rsidRPr="00E71F29" w:rsidRDefault="007C172D" w:rsidP="006F19EA"/>
          <w:p w14:paraId="175ADC1F" w14:textId="77777777" w:rsidR="007C172D" w:rsidRPr="00E71F29" w:rsidRDefault="007C172D" w:rsidP="006F19EA"/>
          <w:p w14:paraId="13BB3CB9" w14:textId="77777777" w:rsidR="007C172D" w:rsidRPr="00E71F29" w:rsidRDefault="007C172D" w:rsidP="006F19EA"/>
          <w:p w14:paraId="1115462C" w14:textId="77777777" w:rsidR="007C172D" w:rsidRPr="00E71F29" w:rsidRDefault="007C172D" w:rsidP="006F19EA"/>
          <w:p w14:paraId="7831CBF7" w14:textId="77777777" w:rsidR="007C172D" w:rsidRPr="00E71F29" w:rsidRDefault="007C172D" w:rsidP="006F19EA"/>
          <w:p w14:paraId="296AB599" w14:textId="77777777" w:rsidR="007C172D" w:rsidRPr="00E71F29" w:rsidRDefault="007C172D" w:rsidP="006F19EA"/>
          <w:p w14:paraId="7DC57396" w14:textId="77777777" w:rsidR="007C172D" w:rsidRPr="00E71F29" w:rsidRDefault="007C172D" w:rsidP="006F19EA"/>
          <w:p w14:paraId="1AF04CDD" w14:textId="77777777" w:rsidR="007C172D" w:rsidRPr="00E71F29" w:rsidRDefault="007C172D" w:rsidP="006F19EA"/>
          <w:p w14:paraId="0FC16812" w14:textId="77777777" w:rsidR="007C172D" w:rsidRPr="00E71F29" w:rsidRDefault="007C172D" w:rsidP="006F19EA"/>
          <w:p w14:paraId="09C22D58" w14:textId="77777777" w:rsidR="007C172D" w:rsidRPr="00E71F29" w:rsidRDefault="007C172D" w:rsidP="006F19EA"/>
          <w:p w14:paraId="79524249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67BC006C" w14:textId="3F0B248D" w:rsidR="007C172D" w:rsidRDefault="007C172D"/>
    <w:p w14:paraId="2986053F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02136A1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5841B6E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81D00C3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BB2FC59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87D56B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3C36F066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DD92CA6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F92BCAA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B5CA6DD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C7A55B6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5C3A017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2B14542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5BAC468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90D6B92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2E4BD2B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223F67F8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8584E0A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EB69480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D6BB530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812BF3E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2497E527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462A4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2C92DB4" w14:textId="77777777" w:rsidR="007C172D" w:rsidRDefault="007C172D" w:rsidP="006F19EA"/>
          <w:p w14:paraId="2AEB439C" w14:textId="77777777" w:rsidR="007C172D" w:rsidRDefault="007C172D" w:rsidP="006F19EA"/>
          <w:p w14:paraId="1E8D7CD5" w14:textId="77777777" w:rsidR="007C172D" w:rsidRPr="00E71F29" w:rsidRDefault="007C172D" w:rsidP="006F19EA"/>
          <w:p w14:paraId="34FAC3F5" w14:textId="77777777" w:rsidR="007C172D" w:rsidRPr="00E71F29" w:rsidRDefault="007C172D" w:rsidP="006F19EA"/>
          <w:p w14:paraId="133C59E9" w14:textId="77777777" w:rsidR="007C172D" w:rsidRPr="00E71F29" w:rsidRDefault="007C172D" w:rsidP="006F19EA"/>
          <w:p w14:paraId="0D51F333" w14:textId="77777777" w:rsidR="007C172D" w:rsidRPr="00E71F29" w:rsidRDefault="007C172D" w:rsidP="006F19EA"/>
          <w:p w14:paraId="1BEB9DCF" w14:textId="77777777" w:rsidR="007C172D" w:rsidRPr="00E71F29" w:rsidRDefault="007C172D" w:rsidP="006F19EA"/>
          <w:p w14:paraId="3911BD1B" w14:textId="77777777" w:rsidR="007C172D" w:rsidRPr="00E71F29" w:rsidRDefault="007C172D" w:rsidP="006F19EA"/>
          <w:p w14:paraId="78908368" w14:textId="77777777" w:rsidR="007C172D" w:rsidRPr="00E71F29" w:rsidRDefault="007C172D" w:rsidP="006F19EA"/>
          <w:p w14:paraId="5B0E1B60" w14:textId="77777777" w:rsidR="007C172D" w:rsidRPr="00E71F29" w:rsidRDefault="007C172D" w:rsidP="006F19EA"/>
          <w:p w14:paraId="473D0F9C" w14:textId="77777777" w:rsidR="007C172D" w:rsidRPr="00E71F29" w:rsidRDefault="007C172D" w:rsidP="006F19EA"/>
          <w:p w14:paraId="0C8CB66E" w14:textId="77777777" w:rsidR="007C172D" w:rsidRPr="00E71F29" w:rsidRDefault="007C172D" w:rsidP="006F19EA"/>
          <w:p w14:paraId="0D3F5CE0" w14:textId="77777777" w:rsidR="007C172D" w:rsidRPr="00E71F29" w:rsidRDefault="007C172D" w:rsidP="006F19EA"/>
          <w:p w14:paraId="52DAB8B8" w14:textId="77777777" w:rsidR="007C172D" w:rsidRPr="00E71F29" w:rsidRDefault="007C172D" w:rsidP="006F19EA"/>
          <w:p w14:paraId="2BED3F4A" w14:textId="77777777" w:rsidR="007C172D" w:rsidRPr="00E71F29" w:rsidRDefault="007C172D" w:rsidP="006F19EA"/>
          <w:p w14:paraId="47A1C88F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1F37E9A5" w14:textId="07A43DD5" w:rsidR="007C172D" w:rsidRDefault="007C172D"/>
    <w:p w14:paraId="42E4C229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416BF1D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CF9780F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97FB721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3A16B77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2A4A573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09F7B833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52A70E4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839D137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D1C0485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6E63E7A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1FC3F6B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F6222E3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2E15EAA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AF997DE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440014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3A3F030C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BDC1F66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6AD54E4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29E5138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E9EB97E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64597892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64A8E5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6B02240" w14:textId="77777777" w:rsidR="007C172D" w:rsidRDefault="007C172D" w:rsidP="006F19EA"/>
          <w:p w14:paraId="7E1EA88B" w14:textId="77777777" w:rsidR="007C172D" w:rsidRDefault="007C172D" w:rsidP="006F19EA"/>
          <w:p w14:paraId="7934DEA5" w14:textId="77777777" w:rsidR="007C172D" w:rsidRPr="00E71F29" w:rsidRDefault="007C172D" w:rsidP="006F19EA"/>
          <w:p w14:paraId="7C4E4D69" w14:textId="77777777" w:rsidR="007C172D" w:rsidRPr="00E71F29" w:rsidRDefault="007C172D" w:rsidP="006F19EA"/>
          <w:p w14:paraId="62FC9D85" w14:textId="77777777" w:rsidR="007C172D" w:rsidRPr="00E71F29" w:rsidRDefault="007C172D" w:rsidP="006F19EA"/>
          <w:p w14:paraId="1033D235" w14:textId="77777777" w:rsidR="007C172D" w:rsidRPr="00E71F29" w:rsidRDefault="007C172D" w:rsidP="006F19EA"/>
          <w:p w14:paraId="2F13FB65" w14:textId="77777777" w:rsidR="007C172D" w:rsidRPr="00E71F29" w:rsidRDefault="007C172D" w:rsidP="006F19EA"/>
          <w:p w14:paraId="2CA017C0" w14:textId="77777777" w:rsidR="007C172D" w:rsidRPr="00E71F29" w:rsidRDefault="007C172D" w:rsidP="006F19EA"/>
          <w:p w14:paraId="14BBF439" w14:textId="77777777" w:rsidR="007C172D" w:rsidRPr="00E71F29" w:rsidRDefault="007C172D" w:rsidP="006F19EA"/>
          <w:p w14:paraId="0994EF86" w14:textId="77777777" w:rsidR="007C172D" w:rsidRPr="00E71F29" w:rsidRDefault="007C172D" w:rsidP="006F19EA"/>
          <w:p w14:paraId="31B59FBA" w14:textId="77777777" w:rsidR="007C172D" w:rsidRPr="00E71F29" w:rsidRDefault="007C172D" w:rsidP="006F19EA"/>
          <w:p w14:paraId="1FBD7751" w14:textId="77777777" w:rsidR="007C172D" w:rsidRPr="00E71F29" w:rsidRDefault="007C172D" w:rsidP="006F19EA"/>
          <w:p w14:paraId="4297229C" w14:textId="77777777" w:rsidR="007C172D" w:rsidRPr="00E71F29" w:rsidRDefault="007C172D" w:rsidP="006F19EA"/>
          <w:p w14:paraId="3B179FC0" w14:textId="77777777" w:rsidR="007C172D" w:rsidRPr="00E71F29" w:rsidRDefault="007C172D" w:rsidP="006F19EA"/>
          <w:p w14:paraId="145863DE" w14:textId="77777777" w:rsidR="007C172D" w:rsidRPr="00E71F29" w:rsidRDefault="007C172D" w:rsidP="006F19EA"/>
          <w:p w14:paraId="1DFBEA55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6BCF3800" w14:textId="77777777" w:rsidR="004513FC" w:rsidRDefault="004513FC"/>
    <w:p w14:paraId="0F704B60" w14:textId="1AB710C9" w:rsidR="00936BF1" w:rsidRDefault="00936BF1"/>
    <w:sectPr w:rsidR="00936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25E32"/>
    <w:multiLevelType w:val="hybridMultilevel"/>
    <w:tmpl w:val="6D061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135E2"/>
    <w:multiLevelType w:val="hybridMultilevel"/>
    <w:tmpl w:val="01D6E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D6E97"/>
    <w:multiLevelType w:val="hybridMultilevel"/>
    <w:tmpl w:val="EAA2D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AD7F15"/>
    <w:multiLevelType w:val="hybridMultilevel"/>
    <w:tmpl w:val="55C4A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45F2D"/>
    <w:multiLevelType w:val="hybridMultilevel"/>
    <w:tmpl w:val="FB382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B62D0B"/>
    <w:multiLevelType w:val="hybridMultilevel"/>
    <w:tmpl w:val="2E4A3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E1ED1"/>
    <w:multiLevelType w:val="hybridMultilevel"/>
    <w:tmpl w:val="F4449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B92BB0"/>
    <w:multiLevelType w:val="hybridMultilevel"/>
    <w:tmpl w:val="707CE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655441"/>
    <w:multiLevelType w:val="hybridMultilevel"/>
    <w:tmpl w:val="CBFE7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6F4FFD"/>
    <w:multiLevelType w:val="hybridMultilevel"/>
    <w:tmpl w:val="9244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00F6B"/>
    <w:multiLevelType w:val="hybridMultilevel"/>
    <w:tmpl w:val="F8CEA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0310EB"/>
    <w:multiLevelType w:val="hybridMultilevel"/>
    <w:tmpl w:val="7BBC4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F7666"/>
    <w:multiLevelType w:val="hybridMultilevel"/>
    <w:tmpl w:val="A9689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B6A22"/>
    <w:multiLevelType w:val="hybridMultilevel"/>
    <w:tmpl w:val="F67A3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3171A"/>
    <w:multiLevelType w:val="hybridMultilevel"/>
    <w:tmpl w:val="35A66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3C1CC3"/>
    <w:multiLevelType w:val="hybridMultilevel"/>
    <w:tmpl w:val="37843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E031FC"/>
    <w:multiLevelType w:val="hybridMultilevel"/>
    <w:tmpl w:val="9C248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881EA9"/>
    <w:multiLevelType w:val="hybridMultilevel"/>
    <w:tmpl w:val="D010A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481725"/>
    <w:multiLevelType w:val="hybridMultilevel"/>
    <w:tmpl w:val="48F67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E51D91"/>
    <w:multiLevelType w:val="hybridMultilevel"/>
    <w:tmpl w:val="0C14A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6406E5"/>
    <w:multiLevelType w:val="hybridMultilevel"/>
    <w:tmpl w:val="EFBEF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EC557E"/>
    <w:multiLevelType w:val="hybridMultilevel"/>
    <w:tmpl w:val="FED4C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8062FC"/>
    <w:multiLevelType w:val="hybridMultilevel"/>
    <w:tmpl w:val="AB76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250C6B"/>
    <w:multiLevelType w:val="hybridMultilevel"/>
    <w:tmpl w:val="22580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EA78F3"/>
    <w:multiLevelType w:val="hybridMultilevel"/>
    <w:tmpl w:val="F3BAB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E54317"/>
    <w:multiLevelType w:val="hybridMultilevel"/>
    <w:tmpl w:val="E6BA2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2D403A"/>
    <w:multiLevelType w:val="hybridMultilevel"/>
    <w:tmpl w:val="7CD80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4786958">
    <w:abstractNumId w:val="16"/>
  </w:num>
  <w:num w:numId="2" w16cid:durableId="1440955000">
    <w:abstractNumId w:val="26"/>
  </w:num>
  <w:num w:numId="3" w16cid:durableId="1550722753">
    <w:abstractNumId w:val="22"/>
  </w:num>
  <w:num w:numId="4" w16cid:durableId="324283415">
    <w:abstractNumId w:val="18"/>
  </w:num>
  <w:num w:numId="5" w16cid:durableId="1633173996">
    <w:abstractNumId w:val="3"/>
  </w:num>
  <w:num w:numId="6" w16cid:durableId="2014454250">
    <w:abstractNumId w:val="2"/>
  </w:num>
  <w:num w:numId="7" w16cid:durableId="314340951">
    <w:abstractNumId w:val="1"/>
  </w:num>
  <w:num w:numId="8" w16cid:durableId="2022268893">
    <w:abstractNumId w:val="12"/>
  </w:num>
  <w:num w:numId="9" w16cid:durableId="532574892">
    <w:abstractNumId w:val="23"/>
  </w:num>
  <w:num w:numId="10" w16cid:durableId="1951933239">
    <w:abstractNumId w:val="15"/>
  </w:num>
  <w:num w:numId="11" w16cid:durableId="1862738807">
    <w:abstractNumId w:val="17"/>
  </w:num>
  <w:num w:numId="12" w16cid:durableId="1403064574">
    <w:abstractNumId w:val="5"/>
  </w:num>
  <w:num w:numId="13" w16cid:durableId="1944074183">
    <w:abstractNumId w:val="0"/>
  </w:num>
  <w:num w:numId="14" w16cid:durableId="1177230562">
    <w:abstractNumId w:val="14"/>
  </w:num>
  <w:num w:numId="15" w16cid:durableId="30763449">
    <w:abstractNumId w:val="13"/>
  </w:num>
  <w:num w:numId="16" w16cid:durableId="346712374">
    <w:abstractNumId w:val="6"/>
  </w:num>
  <w:num w:numId="17" w16cid:durableId="575671464">
    <w:abstractNumId w:val="19"/>
  </w:num>
  <w:num w:numId="18" w16cid:durableId="752580444">
    <w:abstractNumId w:val="20"/>
  </w:num>
  <w:num w:numId="19" w16cid:durableId="168834048">
    <w:abstractNumId w:val="11"/>
  </w:num>
  <w:num w:numId="20" w16cid:durableId="810174024">
    <w:abstractNumId w:val="4"/>
  </w:num>
  <w:num w:numId="21" w16cid:durableId="1079519358">
    <w:abstractNumId w:val="10"/>
  </w:num>
  <w:num w:numId="22" w16cid:durableId="923106352">
    <w:abstractNumId w:val="7"/>
  </w:num>
  <w:num w:numId="23" w16cid:durableId="206113983">
    <w:abstractNumId w:val="9"/>
  </w:num>
  <w:num w:numId="24" w16cid:durableId="788356621">
    <w:abstractNumId w:val="24"/>
  </w:num>
  <w:num w:numId="25" w16cid:durableId="1122461713">
    <w:abstractNumId w:val="8"/>
  </w:num>
  <w:num w:numId="26" w16cid:durableId="310137233">
    <w:abstractNumId w:val="21"/>
  </w:num>
  <w:num w:numId="27" w16cid:durableId="1644306259">
    <w:abstractNumId w:val="2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ophie Wulfing">
    <w15:presenceInfo w15:providerId="AD" w15:userId="S::swulfing@umassd.edu::b8bac6d0-53b3-41d3-bc62-8e00fd588ab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25"/>
    <w:rsid w:val="001513DD"/>
    <w:rsid w:val="001F5A25"/>
    <w:rsid w:val="0021397F"/>
    <w:rsid w:val="00230EA4"/>
    <w:rsid w:val="002365F3"/>
    <w:rsid w:val="002D39DF"/>
    <w:rsid w:val="00321FCD"/>
    <w:rsid w:val="003A0300"/>
    <w:rsid w:val="003B7EFE"/>
    <w:rsid w:val="004513FC"/>
    <w:rsid w:val="00492165"/>
    <w:rsid w:val="004C0B19"/>
    <w:rsid w:val="00576C32"/>
    <w:rsid w:val="00623251"/>
    <w:rsid w:val="00627EFB"/>
    <w:rsid w:val="0065675A"/>
    <w:rsid w:val="006F0F12"/>
    <w:rsid w:val="006F5FDC"/>
    <w:rsid w:val="007C172D"/>
    <w:rsid w:val="00800993"/>
    <w:rsid w:val="00827955"/>
    <w:rsid w:val="008978F7"/>
    <w:rsid w:val="008E4BD1"/>
    <w:rsid w:val="0091475B"/>
    <w:rsid w:val="00936BF1"/>
    <w:rsid w:val="009C278D"/>
    <w:rsid w:val="009F20CF"/>
    <w:rsid w:val="00A9474D"/>
    <w:rsid w:val="00B20CA5"/>
    <w:rsid w:val="00B37B19"/>
    <w:rsid w:val="00BC6303"/>
    <w:rsid w:val="00CC7594"/>
    <w:rsid w:val="00D31266"/>
    <w:rsid w:val="00D5023B"/>
    <w:rsid w:val="00DD45D8"/>
    <w:rsid w:val="00E71F29"/>
    <w:rsid w:val="00F53373"/>
    <w:rsid w:val="00F91665"/>
    <w:rsid w:val="00FD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B38E"/>
  <w15:chartTrackingRefBased/>
  <w15:docId w15:val="{3C91FB29-0146-4194-A02C-1FEFD6E9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1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27</Pages>
  <Words>1477</Words>
  <Characters>7401</Characters>
  <Application>Microsoft Office Word</Application>
  <DocSecurity>0</DocSecurity>
  <Lines>1233</Lines>
  <Paragraphs>739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Wulfing</dc:creator>
  <cp:keywords/>
  <dc:description/>
  <cp:lastModifiedBy>Sophie Wulfing</cp:lastModifiedBy>
  <cp:revision>10</cp:revision>
  <dcterms:created xsi:type="dcterms:W3CDTF">2024-03-08T01:34:00Z</dcterms:created>
  <dcterms:modified xsi:type="dcterms:W3CDTF">2025-07-28T19:13:00Z</dcterms:modified>
</cp:coreProperties>
</file>